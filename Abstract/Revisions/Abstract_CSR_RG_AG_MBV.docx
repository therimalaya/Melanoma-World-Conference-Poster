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F499" w14:textId="42B7564F" w:rsidR="0052305C" w:rsidRPr="00845A7D" w:rsidRDefault="00D35DDA">
      <w:pPr>
        <w:pStyle w:val="Title"/>
        <w:rPr>
          <w:lang w:val="en-GB"/>
        </w:rPr>
      </w:pPr>
      <w:r w:rsidRPr="00845A7D">
        <w:rPr>
          <w:lang w:val="en-GB"/>
        </w:rPr>
        <w:t xml:space="preserve">Tenth World Congress of Melanoma in </w:t>
      </w:r>
      <w:r w:rsidR="00FD3C3E" w:rsidRPr="00845A7D">
        <w:rPr>
          <w:lang w:val="en-GB"/>
        </w:rPr>
        <w:t>Conjunction</w:t>
      </w:r>
      <w:r w:rsidRPr="00845A7D">
        <w:rPr>
          <w:lang w:val="en-GB"/>
        </w:rPr>
        <w:t xml:space="preserve"> with 17th EADO Congress</w:t>
      </w:r>
    </w:p>
    <w:p w14:paraId="0C53594B" w14:textId="77777777" w:rsidR="0052305C" w:rsidRPr="00845A7D" w:rsidRDefault="00D35DDA">
      <w:pPr>
        <w:pStyle w:val="Subtitle"/>
        <w:rPr>
          <w:lang w:val="en-GB"/>
        </w:rPr>
      </w:pPr>
      <w:r w:rsidRPr="00845A7D">
        <w:rPr>
          <w:lang w:val="en-GB"/>
        </w:rPr>
        <w:t>April 15-17, 2021</w:t>
      </w:r>
    </w:p>
    <w:p w14:paraId="74953F33" w14:textId="2E339DD6" w:rsidR="0052305C" w:rsidRPr="00845A7D" w:rsidRDefault="008768BB">
      <w:pPr>
        <w:pStyle w:val="Da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\@ "d MMMM yyyy" \* MERGEFORMAT </w:instrText>
      </w:r>
      <w:r>
        <w:rPr>
          <w:lang w:val="en-GB"/>
        </w:rPr>
        <w:fldChar w:fldCharType="separate"/>
      </w:r>
      <w:ins w:id="1" w:author="Raju Rimal" w:date="2021-03-05T12:28:00Z">
        <w:r w:rsidR="00A35405">
          <w:rPr>
            <w:noProof/>
            <w:lang w:val="en-GB"/>
          </w:rPr>
          <w:t>5 March 2021</w:t>
        </w:r>
      </w:ins>
      <w:ins w:id="2" w:author="Marit Bragelien Veierød" w:date="2021-03-05T07:53:00Z">
        <w:del w:id="3" w:author="Raju Rimal" w:date="2021-03-05T09:21:00Z">
          <w:r w:rsidR="00913867" w:rsidDel="006F2FA4">
            <w:rPr>
              <w:noProof/>
              <w:lang w:val="en-GB"/>
            </w:rPr>
            <w:delText>5 March 2021</w:delText>
          </w:r>
        </w:del>
      </w:ins>
      <w:ins w:id="4" w:author="Adele Green" w:date="2021-03-05T10:32:00Z">
        <w:del w:id="5" w:author="Raju Rimal" w:date="2021-03-05T09:21:00Z">
          <w:r w:rsidR="00C07D5E" w:rsidDel="006F2FA4">
            <w:rPr>
              <w:noProof/>
              <w:lang w:val="en-GB"/>
            </w:rPr>
            <w:delText>5 March 2021</w:delText>
          </w:r>
        </w:del>
      </w:ins>
      <w:ins w:id="6" w:author="Adele Green" w:date="2021-03-05T10:29:00Z">
        <w:del w:id="7" w:author="Raju Rimal" w:date="2021-03-05T09:21:00Z">
          <w:r w:rsidR="00C07D5E" w:rsidDel="006F2FA4">
            <w:rPr>
              <w:noProof/>
              <w:lang w:val="en-GB"/>
            </w:rPr>
            <w:delText>5 March 2021</w:delText>
          </w:r>
        </w:del>
      </w:ins>
      <w:ins w:id="8" w:author="Adele Green" w:date="2021-03-05T10:09:00Z">
        <w:del w:id="9" w:author="Raju Rimal" w:date="2021-03-05T09:21:00Z">
          <w:r w:rsidR="00CC486D" w:rsidDel="006F2FA4">
            <w:rPr>
              <w:noProof/>
              <w:lang w:val="en-GB"/>
            </w:rPr>
            <w:delText>5 March 2021</w:delText>
          </w:r>
        </w:del>
      </w:ins>
      <w:del w:id="10" w:author="Raju Rimal" w:date="2021-03-05T09:21:00Z">
        <w:r w:rsidR="00CC2A7A" w:rsidDel="006F2FA4">
          <w:rPr>
            <w:noProof/>
            <w:lang w:val="en-GB"/>
          </w:rPr>
          <w:delText>4 March 2021</w:delText>
        </w:r>
      </w:del>
      <w:r>
        <w:rPr>
          <w:lang w:val="en-GB"/>
        </w:rPr>
        <w:fldChar w:fldCharType="end"/>
      </w:r>
    </w:p>
    <w:p w14:paraId="3B9AE3B7" w14:textId="02517336" w:rsidR="0052305C" w:rsidRPr="00845A7D" w:rsidRDefault="00D35DDA">
      <w:pPr>
        <w:pStyle w:val="FirstParagraph"/>
        <w:rPr>
          <w:lang w:val="en-GB"/>
        </w:rPr>
      </w:pPr>
      <w:r w:rsidRPr="00845A7D">
        <w:rPr>
          <w:b/>
          <w:bCs/>
          <w:lang w:val="en-GB"/>
        </w:rPr>
        <w:t>Title</w:t>
      </w:r>
      <w:r w:rsidRPr="00845A7D">
        <w:rPr>
          <w:lang w:val="en-GB"/>
        </w:rPr>
        <w:t xml:space="preserve">: </w:t>
      </w:r>
      <w:r w:rsidR="00531B4F" w:rsidRPr="00845A7D">
        <w:rPr>
          <w:lang w:val="en-GB"/>
        </w:rPr>
        <w:t>Long</w:t>
      </w:r>
      <w:r w:rsidR="000E0590" w:rsidRPr="00845A7D">
        <w:rPr>
          <w:lang w:val="en-GB"/>
        </w:rPr>
        <w:t>-</w:t>
      </w:r>
      <w:r w:rsidR="00531B4F" w:rsidRPr="00845A7D">
        <w:rPr>
          <w:lang w:val="en-GB"/>
        </w:rPr>
        <w:t xml:space="preserve">term </w:t>
      </w:r>
      <w:r w:rsidRPr="00845A7D">
        <w:rPr>
          <w:lang w:val="en-GB"/>
        </w:rPr>
        <w:t>trend</w:t>
      </w:r>
      <w:r w:rsidR="008357CC" w:rsidRPr="00845A7D">
        <w:rPr>
          <w:lang w:val="en-GB"/>
        </w:rPr>
        <w:t>s</w:t>
      </w:r>
      <w:r w:rsidRPr="00845A7D">
        <w:rPr>
          <w:lang w:val="en-GB"/>
        </w:rPr>
        <w:t xml:space="preserve"> </w:t>
      </w:r>
      <w:r w:rsidR="008357CC" w:rsidRPr="00845A7D">
        <w:rPr>
          <w:lang w:val="en-GB"/>
        </w:rPr>
        <w:t>in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melanoma tumour </w:t>
      </w:r>
      <w:r w:rsidR="00531B4F" w:rsidRPr="00845A7D">
        <w:rPr>
          <w:lang w:val="en-GB"/>
        </w:rPr>
        <w:t>thickness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>in Norway</w:t>
      </w:r>
    </w:p>
    <w:p w14:paraId="2EBDB13F" w14:textId="3965044D" w:rsidR="0052305C" w:rsidRDefault="00D35DDA" w:rsidP="00EF20D6">
      <w:pPr>
        <w:pStyle w:val="BodyText"/>
        <w:jc w:val="left"/>
        <w:rPr>
          <w:ins w:id="11" w:author="Raju Rimal" w:date="2021-03-05T12:06:00Z"/>
          <w:b/>
          <w:bCs/>
          <w:lang w:val="en-GB"/>
        </w:rPr>
        <w:pPrChange w:id="12" w:author="Raju Rimal" w:date="2021-03-05T12:24:00Z">
          <w:pPr>
            <w:pStyle w:val="BodyText"/>
          </w:pPr>
        </w:pPrChange>
      </w:pPr>
      <w:commentRangeStart w:id="13"/>
      <w:r w:rsidRPr="00845A7D">
        <w:rPr>
          <w:b/>
          <w:bCs/>
          <w:lang w:val="en-GB"/>
        </w:rPr>
        <w:t>Authors</w:t>
      </w:r>
      <w:commentRangeEnd w:id="13"/>
      <w:r w:rsidR="00C204AD">
        <w:rPr>
          <w:rStyle w:val="CommentReference"/>
        </w:rPr>
        <w:commentReference w:id="13"/>
      </w:r>
      <w:r w:rsidRPr="00845A7D">
        <w:rPr>
          <w:b/>
          <w:bCs/>
          <w:lang w:val="en-GB"/>
        </w:rPr>
        <w:t>:</w:t>
      </w:r>
      <w:ins w:id="14" w:author="Marit Bragelien Veierød" w:date="2021-03-05T08:31:00Z">
        <w:r w:rsidR="00C204AD">
          <w:rPr>
            <w:b/>
            <w:bCs/>
            <w:lang w:val="en-GB"/>
          </w:rPr>
          <w:t xml:space="preserve"> </w:t>
        </w:r>
        <w:r w:rsidR="00C204AD" w:rsidRPr="00066D1F">
          <w:rPr>
            <w:lang w:val="en-GB"/>
            <w:rPrChange w:id="15" w:author="Raju Rimal" w:date="2021-03-05T12:08:00Z">
              <w:rPr>
                <w:b/>
                <w:bCs/>
                <w:lang w:val="en-GB"/>
              </w:rPr>
            </w:rPrChange>
          </w:rPr>
          <w:t>Raju Rimal</w:t>
        </w:r>
      </w:ins>
      <w:ins w:id="16" w:author="Raju Rimal" w:date="2021-03-05T12:15:00Z">
        <w:r w:rsidR="00995C0A" w:rsidRPr="00E0020E">
          <w:rPr>
            <w:rStyle w:val="Cross-Referenced"/>
            <w:rPrChange w:id="17" w:author="Raju Rimal" w:date="2021-03-05T12:18:00Z">
              <w:rPr>
                <w:lang w:val="en-GB"/>
              </w:rPr>
            </w:rPrChange>
          </w:rPr>
          <w:fldChar w:fldCharType="begin"/>
        </w:r>
        <w:r w:rsidR="00995C0A" w:rsidRPr="00E0020E">
          <w:rPr>
            <w:rStyle w:val="Cross-Referenced"/>
            <w:rPrChange w:id="18" w:author="Raju Rimal" w:date="2021-03-05T12:18:00Z">
              <w:rPr>
                <w:lang w:val="en-GB"/>
              </w:rPr>
            </w:rPrChange>
          </w:rPr>
          <w:instrText xml:space="preserve"> REF _Ref65838936 \r \h </w:instrText>
        </w:r>
        <w:r w:rsidR="00995C0A" w:rsidRPr="00E0020E">
          <w:rPr>
            <w:rStyle w:val="Cross-Referenced"/>
            <w:rPrChange w:id="19" w:author="Raju Rimal" w:date="2021-03-05T12:18:00Z">
              <w:rPr>
                <w:lang w:val="en-GB"/>
              </w:rPr>
            </w:rPrChange>
          </w:rPr>
        </w:r>
      </w:ins>
      <w:r w:rsidR="00E0020E">
        <w:rPr>
          <w:rStyle w:val="Cross-Referenced"/>
        </w:rPr>
        <w:instrText xml:space="preserve"> \* MERGEFORMAT </w:instrText>
      </w:r>
      <w:r w:rsidR="00995C0A" w:rsidRPr="00E0020E">
        <w:rPr>
          <w:rStyle w:val="Cross-Referenced"/>
          <w:rPrChange w:id="20" w:author="Raju Rimal" w:date="2021-03-05T12:18:00Z">
            <w:rPr>
              <w:lang w:val="en-GB"/>
            </w:rPr>
          </w:rPrChange>
        </w:rPr>
        <w:fldChar w:fldCharType="separate"/>
      </w:r>
      <w:ins w:id="21" w:author="Raju Rimal" w:date="2021-03-05T12:28:00Z">
        <w:r w:rsidR="00A35405">
          <w:rPr>
            <w:rStyle w:val="Cross-Referenced"/>
          </w:rPr>
          <w:t>1</w:t>
        </w:r>
      </w:ins>
      <w:ins w:id="22" w:author="Raju Rimal" w:date="2021-03-05T12:15:00Z">
        <w:r w:rsidR="00995C0A" w:rsidRPr="00E0020E">
          <w:rPr>
            <w:rStyle w:val="Cross-Referenced"/>
            <w:rPrChange w:id="23" w:author="Raju Rimal" w:date="2021-03-05T12:18:00Z">
              <w:rPr>
                <w:lang w:val="en-GB"/>
              </w:rPr>
            </w:rPrChange>
          </w:rPr>
          <w:fldChar w:fldCharType="end"/>
        </w:r>
      </w:ins>
      <w:ins w:id="24" w:author="Marit Bragelien Veierød" w:date="2021-03-05T08:31:00Z">
        <w:r w:rsidR="00C204AD" w:rsidRPr="00066D1F">
          <w:rPr>
            <w:lang w:val="en-GB"/>
            <w:rPrChange w:id="25" w:author="Raju Rimal" w:date="2021-03-05T12:08:00Z">
              <w:rPr>
                <w:b/>
                <w:bCs/>
                <w:lang w:val="en-GB"/>
              </w:rPr>
            </w:rPrChange>
          </w:rPr>
          <w:t xml:space="preserve">, </w:t>
        </w:r>
        <w:proofErr w:type="spellStart"/>
        <w:r w:rsidR="00C204AD" w:rsidRPr="00066D1F">
          <w:rPr>
            <w:lang w:val="en-GB"/>
            <w:rPrChange w:id="26" w:author="Raju Rimal" w:date="2021-03-05T12:08:00Z">
              <w:rPr>
                <w:b/>
                <w:bCs/>
                <w:lang w:val="en-GB"/>
              </w:rPr>
            </w:rPrChange>
          </w:rPr>
          <w:t>Trude</w:t>
        </w:r>
        <w:proofErr w:type="spellEnd"/>
        <w:r w:rsidR="00C204AD" w:rsidRPr="00066D1F">
          <w:rPr>
            <w:lang w:val="en-GB"/>
            <w:rPrChange w:id="27" w:author="Raju Rimal" w:date="2021-03-05T12:08:00Z">
              <w:rPr>
                <w:b/>
                <w:bCs/>
                <w:lang w:val="en-GB"/>
              </w:rPr>
            </w:rPrChange>
          </w:rPr>
          <w:t xml:space="preserve"> E Robsahm</w:t>
        </w:r>
      </w:ins>
      <w:ins w:id="28" w:author="Raju Rimal" w:date="2021-03-05T12:19:00Z">
        <w:r w:rsidR="008903EE" w:rsidRPr="00EF20D6">
          <w:rPr>
            <w:rStyle w:val="Cross-Referenced"/>
            <w:rPrChange w:id="29" w:author="Raju Rimal" w:date="2021-03-05T12:23:00Z">
              <w:rPr>
                <w:lang w:val="en-GB"/>
              </w:rPr>
            </w:rPrChange>
          </w:rPr>
          <w:fldChar w:fldCharType="begin"/>
        </w:r>
        <w:r w:rsidR="008903EE" w:rsidRPr="00EF20D6">
          <w:rPr>
            <w:rStyle w:val="Cross-Referenced"/>
            <w:rPrChange w:id="30" w:author="Raju Rimal" w:date="2021-03-05T12:23:00Z">
              <w:rPr>
                <w:lang w:val="en-GB"/>
              </w:rPr>
            </w:rPrChange>
          </w:rPr>
          <w:instrText xml:space="preserve"> REF _Ref65839204 \r \h </w:instrText>
        </w:r>
        <w:r w:rsidR="008903EE" w:rsidRPr="00EF20D6">
          <w:rPr>
            <w:rStyle w:val="Cross-Referenced"/>
            <w:rPrChange w:id="31" w:author="Raju Rimal" w:date="2021-03-05T12:23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8903EE" w:rsidRPr="00EF20D6">
        <w:rPr>
          <w:rStyle w:val="Cross-Referenced"/>
          <w:rPrChange w:id="32" w:author="Raju Rimal" w:date="2021-03-05T12:23:00Z">
            <w:rPr>
              <w:lang w:val="en-GB"/>
            </w:rPr>
          </w:rPrChange>
        </w:rPr>
        <w:fldChar w:fldCharType="separate"/>
      </w:r>
      <w:ins w:id="33" w:author="Raju Rimal" w:date="2021-03-05T12:28:00Z">
        <w:r w:rsidR="00A35405">
          <w:rPr>
            <w:rStyle w:val="Cross-Referenced"/>
          </w:rPr>
          <w:t>2</w:t>
        </w:r>
      </w:ins>
      <w:ins w:id="34" w:author="Raju Rimal" w:date="2021-03-05T12:19:00Z">
        <w:r w:rsidR="008903EE" w:rsidRPr="00EF20D6">
          <w:rPr>
            <w:rStyle w:val="Cross-Referenced"/>
            <w:rPrChange w:id="35" w:author="Raju Rimal" w:date="2021-03-05T12:23:00Z">
              <w:rPr>
                <w:lang w:val="en-GB"/>
              </w:rPr>
            </w:rPrChange>
          </w:rPr>
          <w:fldChar w:fldCharType="end"/>
        </w:r>
      </w:ins>
      <w:ins w:id="36" w:author="Marit Bragelien Veierød" w:date="2021-03-05T08:31:00Z">
        <w:r w:rsidR="00C204AD" w:rsidRPr="00066D1F">
          <w:rPr>
            <w:lang w:val="en-GB"/>
            <w:rPrChange w:id="37" w:author="Raju Rimal" w:date="2021-03-05T12:08:00Z">
              <w:rPr>
                <w:b/>
                <w:bCs/>
                <w:lang w:val="en-GB"/>
              </w:rPr>
            </w:rPrChange>
          </w:rPr>
          <w:t>, Adele Green</w:t>
        </w:r>
      </w:ins>
      <w:ins w:id="38" w:author="Raju Rimal" w:date="2021-03-05T12:20:00Z">
        <w:r w:rsidR="008903EE" w:rsidRPr="00EF20D6">
          <w:rPr>
            <w:rStyle w:val="Cross-Referenced"/>
            <w:rPrChange w:id="39" w:author="Raju Rimal" w:date="2021-03-05T12:24:00Z">
              <w:rPr>
                <w:lang w:val="en-GB"/>
              </w:rPr>
            </w:rPrChange>
          </w:rPr>
          <w:fldChar w:fldCharType="begin"/>
        </w:r>
        <w:r w:rsidR="008903EE" w:rsidRPr="00EF20D6">
          <w:rPr>
            <w:rStyle w:val="Cross-Referenced"/>
            <w:rPrChange w:id="40" w:author="Raju Rimal" w:date="2021-03-05T12:24:00Z">
              <w:rPr>
                <w:lang w:val="en-GB"/>
              </w:rPr>
            </w:rPrChange>
          </w:rPr>
          <w:instrText xml:space="preserve"> REF _Ref65839248 \r \h </w:instrText>
        </w:r>
        <w:r w:rsidR="008903EE" w:rsidRPr="00EF20D6">
          <w:rPr>
            <w:rStyle w:val="Cross-Referenced"/>
            <w:rPrChange w:id="41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8903EE" w:rsidRPr="00EF20D6">
        <w:rPr>
          <w:rStyle w:val="Cross-Referenced"/>
          <w:rPrChange w:id="42" w:author="Raju Rimal" w:date="2021-03-05T12:24:00Z">
            <w:rPr>
              <w:lang w:val="en-GB"/>
            </w:rPr>
          </w:rPrChange>
        </w:rPr>
        <w:fldChar w:fldCharType="separate"/>
      </w:r>
      <w:ins w:id="43" w:author="Raju Rimal" w:date="2021-03-05T12:28:00Z">
        <w:r w:rsidR="00A35405">
          <w:rPr>
            <w:rStyle w:val="Cross-Referenced"/>
          </w:rPr>
          <w:t>3</w:t>
        </w:r>
      </w:ins>
      <w:ins w:id="44" w:author="Raju Rimal" w:date="2021-03-05T12:20:00Z">
        <w:r w:rsidR="008903EE" w:rsidRPr="00EF20D6">
          <w:rPr>
            <w:rStyle w:val="Cross-Referenced"/>
            <w:rPrChange w:id="45" w:author="Raju Rimal" w:date="2021-03-05T12:24:00Z">
              <w:rPr>
                <w:lang w:val="en-GB"/>
              </w:rPr>
            </w:rPrChange>
          </w:rPr>
          <w:fldChar w:fldCharType="end"/>
        </w:r>
        <w:r w:rsidR="008903EE" w:rsidRPr="00EF20D6">
          <w:rPr>
            <w:rStyle w:val="Cross-Referenced"/>
            <w:rPrChange w:id="46" w:author="Raju Rimal" w:date="2021-03-05T12:24:00Z">
              <w:rPr>
                <w:lang w:val="en-GB"/>
              </w:rPr>
            </w:rPrChange>
          </w:rPr>
          <w:fldChar w:fldCharType="begin"/>
        </w:r>
        <w:r w:rsidR="008903EE" w:rsidRPr="00EF20D6">
          <w:rPr>
            <w:rStyle w:val="Cross-Referenced"/>
            <w:rPrChange w:id="47" w:author="Raju Rimal" w:date="2021-03-05T12:24:00Z">
              <w:rPr>
                <w:lang w:val="en-GB"/>
              </w:rPr>
            </w:rPrChange>
          </w:rPr>
          <w:instrText xml:space="preserve"> REF _Ref65839251 \r \h </w:instrText>
        </w:r>
        <w:r w:rsidR="008903EE" w:rsidRPr="00EF20D6">
          <w:rPr>
            <w:rStyle w:val="Cross-Referenced"/>
            <w:rPrChange w:id="48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8903EE" w:rsidRPr="00EF20D6">
        <w:rPr>
          <w:rStyle w:val="Cross-Referenced"/>
          <w:rPrChange w:id="49" w:author="Raju Rimal" w:date="2021-03-05T12:24:00Z">
            <w:rPr>
              <w:lang w:val="en-GB"/>
            </w:rPr>
          </w:rPrChange>
        </w:rPr>
        <w:fldChar w:fldCharType="separate"/>
      </w:r>
      <w:ins w:id="50" w:author="Raju Rimal" w:date="2021-03-05T12:28:00Z">
        <w:r w:rsidR="00A35405">
          <w:rPr>
            <w:rStyle w:val="Cross-Referenced"/>
          </w:rPr>
          <w:t>4</w:t>
        </w:r>
      </w:ins>
      <w:ins w:id="51" w:author="Raju Rimal" w:date="2021-03-05T12:20:00Z">
        <w:r w:rsidR="008903EE" w:rsidRPr="00EF20D6">
          <w:rPr>
            <w:rStyle w:val="Cross-Referenced"/>
            <w:rPrChange w:id="52" w:author="Raju Rimal" w:date="2021-03-05T12:24:00Z">
              <w:rPr>
                <w:lang w:val="en-GB"/>
              </w:rPr>
            </w:rPrChange>
          </w:rPr>
          <w:fldChar w:fldCharType="end"/>
        </w:r>
      </w:ins>
      <w:ins w:id="53" w:author="Marit Bragelien Veierød" w:date="2021-03-05T08:31:00Z">
        <w:r w:rsidR="00C204AD" w:rsidRPr="00066D1F">
          <w:rPr>
            <w:lang w:val="en-GB"/>
            <w:rPrChange w:id="54" w:author="Raju Rimal" w:date="2021-03-05T12:08:00Z">
              <w:rPr>
                <w:b/>
                <w:bCs/>
                <w:lang w:val="en-GB"/>
              </w:rPr>
            </w:rPrChange>
          </w:rPr>
          <w:t>, Reza Ghiasvand</w:t>
        </w:r>
      </w:ins>
      <w:ins w:id="55" w:author="Raju Rimal" w:date="2021-03-05T12:21:00Z">
        <w:r w:rsidR="003E2B77" w:rsidRPr="00EF20D6">
          <w:rPr>
            <w:rStyle w:val="Cross-Referenced"/>
            <w:rPrChange w:id="56" w:author="Raju Rimal" w:date="2021-03-05T12:24:00Z">
              <w:rPr>
                <w:lang w:val="en-GB"/>
              </w:rPr>
            </w:rPrChange>
          </w:rPr>
          <w:fldChar w:fldCharType="begin"/>
        </w:r>
        <w:r w:rsidR="003E2B77" w:rsidRPr="00EF20D6">
          <w:rPr>
            <w:rStyle w:val="Cross-Referenced"/>
            <w:rPrChange w:id="57" w:author="Raju Rimal" w:date="2021-03-05T12:24:00Z">
              <w:rPr>
                <w:lang w:val="en-GB"/>
              </w:rPr>
            </w:rPrChange>
          </w:rPr>
          <w:instrText xml:space="preserve"> REF _Ref65839323 \r \h </w:instrText>
        </w:r>
        <w:r w:rsidR="003E2B77" w:rsidRPr="00EF20D6">
          <w:rPr>
            <w:rStyle w:val="Cross-Referenced"/>
            <w:rPrChange w:id="58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3E2B77" w:rsidRPr="00EF20D6">
        <w:rPr>
          <w:rStyle w:val="Cross-Referenced"/>
          <w:rPrChange w:id="59" w:author="Raju Rimal" w:date="2021-03-05T12:24:00Z">
            <w:rPr>
              <w:lang w:val="en-GB"/>
            </w:rPr>
          </w:rPrChange>
        </w:rPr>
        <w:fldChar w:fldCharType="separate"/>
      </w:r>
      <w:ins w:id="60" w:author="Raju Rimal" w:date="2021-03-05T12:28:00Z">
        <w:r w:rsidR="00A35405">
          <w:rPr>
            <w:rStyle w:val="Cross-Referenced"/>
          </w:rPr>
          <w:t>5</w:t>
        </w:r>
      </w:ins>
      <w:ins w:id="61" w:author="Raju Rimal" w:date="2021-03-05T12:21:00Z">
        <w:r w:rsidR="003E2B77" w:rsidRPr="00EF20D6">
          <w:rPr>
            <w:rStyle w:val="Cross-Referenced"/>
            <w:rPrChange w:id="62" w:author="Raju Rimal" w:date="2021-03-05T12:24:00Z">
              <w:rPr>
                <w:lang w:val="en-GB"/>
              </w:rPr>
            </w:rPrChange>
          </w:rPr>
          <w:fldChar w:fldCharType="end"/>
        </w:r>
      </w:ins>
      <w:ins w:id="63" w:author="Marit Bragelien Veierød" w:date="2021-03-05T08:31:00Z">
        <w:r w:rsidR="00C204AD" w:rsidRPr="00066D1F">
          <w:rPr>
            <w:lang w:val="en-GB"/>
            <w:rPrChange w:id="64" w:author="Raju Rimal" w:date="2021-03-05T12:08:00Z">
              <w:rPr>
                <w:b/>
                <w:bCs/>
                <w:lang w:val="en-GB"/>
              </w:rPr>
            </w:rPrChange>
          </w:rPr>
          <w:t>, Corina S Rue</w:t>
        </w:r>
      </w:ins>
      <w:ins w:id="65" w:author="Marit Bragelien Veierød" w:date="2021-03-05T08:32:00Z">
        <w:r w:rsidR="00C204AD" w:rsidRPr="00066D1F">
          <w:rPr>
            <w:lang w:val="en-GB"/>
            <w:rPrChange w:id="66" w:author="Raju Rimal" w:date="2021-03-05T12:08:00Z">
              <w:rPr>
                <w:b/>
                <w:bCs/>
                <w:lang w:val="en-GB"/>
              </w:rPr>
            </w:rPrChange>
          </w:rPr>
          <w:t>e</w:t>
        </w:r>
      </w:ins>
      <w:ins w:id="67" w:author="Marit Bragelien Veierød" w:date="2021-03-05T08:31:00Z">
        <w:r w:rsidR="00C204AD" w:rsidRPr="00066D1F">
          <w:rPr>
            <w:lang w:val="en-GB"/>
            <w:rPrChange w:id="68" w:author="Raju Rimal" w:date="2021-03-05T12:08:00Z">
              <w:rPr>
                <w:b/>
                <w:bCs/>
                <w:lang w:val="en-GB"/>
              </w:rPr>
            </w:rPrChange>
          </w:rPr>
          <w:t>gg</w:t>
        </w:r>
      </w:ins>
      <w:ins w:id="69" w:author="Raju Rimal" w:date="2021-03-05T12:22:00Z">
        <w:r w:rsidR="00EF20D6" w:rsidRPr="00EF20D6">
          <w:rPr>
            <w:rStyle w:val="Cross-Referenced"/>
            <w:rPrChange w:id="70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71" w:author="Raju Rimal" w:date="2021-03-05T12:24:00Z">
              <w:rPr>
                <w:lang w:val="en-GB"/>
              </w:rPr>
            </w:rPrChange>
          </w:rPr>
          <w:instrText xml:space="preserve"> REF _Ref65839323 \r \h </w:instrText>
        </w:r>
        <w:r w:rsidR="00EF20D6" w:rsidRPr="00EF20D6">
          <w:rPr>
            <w:rStyle w:val="Cross-Referenced"/>
            <w:rPrChange w:id="72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73" w:author="Raju Rimal" w:date="2021-03-05T12:24:00Z">
            <w:rPr>
              <w:lang w:val="en-GB"/>
            </w:rPr>
          </w:rPrChange>
        </w:rPr>
        <w:fldChar w:fldCharType="separate"/>
      </w:r>
      <w:ins w:id="74" w:author="Raju Rimal" w:date="2021-03-05T12:28:00Z">
        <w:r w:rsidR="00A35405">
          <w:rPr>
            <w:rStyle w:val="Cross-Referenced"/>
          </w:rPr>
          <w:t>5</w:t>
        </w:r>
      </w:ins>
      <w:ins w:id="75" w:author="Raju Rimal" w:date="2021-03-05T12:22:00Z">
        <w:r w:rsidR="00EF20D6" w:rsidRPr="00EF20D6">
          <w:rPr>
            <w:rStyle w:val="Cross-Referenced"/>
            <w:rPrChange w:id="76" w:author="Raju Rimal" w:date="2021-03-05T12:24:00Z">
              <w:rPr>
                <w:lang w:val="en-GB"/>
              </w:rPr>
            </w:rPrChange>
          </w:rPr>
          <w:fldChar w:fldCharType="end"/>
        </w:r>
      </w:ins>
      <w:ins w:id="77" w:author="Marit Bragelien Veierød" w:date="2021-03-05T08:31:00Z">
        <w:r w:rsidR="00C204AD" w:rsidRPr="00066D1F">
          <w:rPr>
            <w:lang w:val="en-GB"/>
            <w:rPrChange w:id="78" w:author="Raju Rimal" w:date="2021-03-05T12:08:00Z">
              <w:rPr>
                <w:b/>
                <w:bCs/>
                <w:lang w:val="en-GB"/>
              </w:rPr>
            </w:rPrChange>
          </w:rPr>
          <w:t xml:space="preserve">, </w:t>
        </w:r>
      </w:ins>
      <w:proofErr w:type="spellStart"/>
      <w:ins w:id="79" w:author="Marit Bragelien Veierød" w:date="2021-03-05T08:33:00Z">
        <w:r w:rsidR="00C204AD" w:rsidRPr="00066D1F">
          <w:rPr>
            <w:lang w:val="en-GB"/>
            <w:rPrChange w:id="80" w:author="Raju Rimal" w:date="2021-03-05T12:08:00Z">
              <w:rPr>
                <w:b/>
                <w:bCs/>
                <w:lang w:val="en-GB"/>
              </w:rPr>
            </w:rPrChange>
          </w:rPr>
          <w:t>Assia</w:t>
        </w:r>
        <w:proofErr w:type="spellEnd"/>
        <w:r w:rsidR="00C204AD" w:rsidRPr="00066D1F">
          <w:rPr>
            <w:lang w:val="en-GB"/>
            <w:rPrChange w:id="81" w:author="Raju Rimal" w:date="2021-03-05T12:08:00Z">
              <w:rPr>
                <w:b/>
                <w:bCs/>
                <w:lang w:val="en-GB"/>
              </w:rPr>
            </w:rPrChange>
          </w:rPr>
          <w:t xml:space="preserve"> Bassarova</w:t>
        </w:r>
      </w:ins>
      <w:ins w:id="82" w:author="Raju Rimal" w:date="2021-03-05T12:22:00Z">
        <w:r w:rsidR="00EF20D6" w:rsidRPr="00EF20D6">
          <w:rPr>
            <w:rStyle w:val="Cross-Referenced"/>
            <w:rPrChange w:id="83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84" w:author="Raju Rimal" w:date="2021-03-05T12:24:00Z">
              <w:rPr>
                <w:lang w:val="en-GB"/>
              </w:rPr>
            </w:rPrChange>
          </w:rPr>
          <w:instrText xml:space="preserve"> REF _Ref65839385 \r \h </w:instrText>
        </w:r>
        <w:r w:rsidR="00EF20D6" w:rsidRPr="00EF20D6">
          <w:rPr>
            <w:rStyle w:val="Cross-Referenced"/>
            <w:rPrChange w:id="85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86" w:author="Raju Rimal" w:date="2021-03-05T12:24:00Z">
            <w:rPr>
              <w:lang w:val="en-GB"/>
            </w:rPr>
          </w:rPrChange>
        </w:rPr>
        <w:fldChar w:fldCharType="separate"/>
      </w:r>
      <w:ins w:id="87" w:author="Raju Rimal" w:date="2021-03-05T12:28:00Z">
        <w:r w:rsidR="00A35405">
          <w:rPr>
            <w:rStyle w:val="Cross-Referenced"/>
          </w:rPr>
          <w:t>6</w:t>
        </w:r>
      </w:ins>
      <w:ins w:id="88" w:author="Raju Rimal" w:date="2021-03-05T12:22:00Z">
        <w:r w:rsidR="00EF20D6" w:rsidRPr="00EF20D6">
          <w:rPr>
            <w:rStyle w:val="Cross-Referenced"/>
            <w:rPrChange w:id="89" w:author="Raju Rimal" w:date="2021-03-05T12:24:00Z">
              <w:rPr>
                <w:lang w:val="en-GB"/>
              </w:rPr>
            </w:rPrChange>
          </w:rPr>
          <w:fldChar w:fldCharType="end"/>
        </w:r>
      </w:ins>
      <w:ins w:id="90" w:author="Marit Bragelien Veierød" w:date="2021-03-05T08:33:00Z">
        <w:r w:rsidR="00C204AD" w:rsidRPr="00066D1F">
          <w:rPr>
            <w:lang w:val="en-GB"/>
            <w:rPrChange w:id="91" w:author="Raju Rimal" w:date="2021-03-05T12:08:00Z">
              <w:rPr>
                <w:b/>
                <w:bCs/>
                <w:lang w:val="en-GB"/>
              </w:rPr>
            </w:rPrChange>
          </w:rPr>
          <w:t xml:space="preserve">, </w:t>
        </w:r>
      </w:ins>
      <w:proofErr w:type="spellStart"/>
      <w:ins w:id="92" w:author="Raju Rimal" w:date="2021-03-05T10:08:00Z">
        <w:r w:rsidR="003E7932" w:rsidRPr="00066D1F">
          <w:rPr>
            <w:lang w:val="en-GB"/>
            <w:rPrChange w:id="93" w:author="Raju Rimal" w:date="2021-03-05T12:08:00Z">
              <w:rPr>
                <w:b/>
                <w:bCs/>
                <w:lang w:val="en-GB"/>
              </w:rPr>
            </w:rPrChange>
          </w:rPr>
          <w:t>Petter</w:t>
        </w:r>
        <w:proofErr w:type="spellEnd"/>
        <w:r w:rsidR="003E7932" w:rsidRPr="00066D1F">
          <w:rPr>
            <w:lang w:val="en-GB"/>
            <w:rPrChange w:id="94" w:author="Raju Rimal" w:date="2021-03-05T12:08:00Z">
              <w:rPr>
                <w:b/>
                <w:bCs/>
                <w:lang w:val="en-GB"/>
              </w:rPr>
            </w:rPrChange>
          </w:rPr>
          <w:t xml:space="preserve"> Gjersvik</w:t>
        </w:r>
      </w:ins>
      <w:ins w:id="95" w:author="Raju Rimal" w:date="2021-03-05T12:23:00Z">
        <w:r w:rsidR="00EF20D6" w:rsidRPr="00EF20D6">
          <w:rPr>
            <w:rStyle w:val="Cross-Referenced"/>
            <w:rPrChange w:id="96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97" w:author="Raju Rimal" w:date="2021-03-05T12:24:00Z">
              <w:rPr>
                <w:lang w:val="en-GB"/>
              </w:rPr>
            </w:rPrChange>
          </w:rPr>
          <w:instrText xml:space="preserve"> REF _Ref65839396 \r \h </w:instrText>
        </w:r>
        <w:r w:rsidR="00EF20D6" w:rsidRPr="00EF20D6">
          <w:rPr>
            <w:rStyle w:val="Cross-Referenced"/>
            <w:rPrChange w:id="98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99" w:author="Raju Rimal" w:date="2021-03-05T12:24:00Z">
            <w:rPr>
              <w:lang w:val="en-GB"/>
            </w:rPr>
          </w:rPrChange>
        </w:rPr>
        <w:fldChar w:fldCharType="separate"/>
      </w:r>
      <w:ins w:id="100" w:author="Raju Rimal" w:date="2021-03-05T12:28:00Z">
        <w:r w:rsidR="00A35405">
          <w:rPr>
            <w:rStyle w:val="Cross-Referenced"/>
          </w:rPr>
          <w:t>7</w:t>
        </w:r>
      </w:ins>
      <w:ins w:id="101" w:author="Raju Rimal" w:date="2021-03-05T12:23:00Z">
        <w:r w:rsidR="00EF20D6" w:rsidRPr="00EF20D6">
          <w:rPr>
            <w:rStyle w:val="Cross-Referenced"/>
            <w:rPrChange w:id="102" w:author="Raju Rimal" w:date="2021-03-05T12:24:00Z">
              <w:rPr>
                <w:lang w:val="en-GB"/>
              </w:rPr>
            </w:rPrChange>
          </w:rPr>
          <w:fldChar w:fldCharType="end"/>
        </w:r>
      </w:ins>
      <w:ins w:id="103" w:author="Raju Rimal" w:date="2021-03-05T10:08:00Z">
        <w:r w:rsidR="003E7932" w:rsidRPr="00066D1F">
          <w:rPr>
            <w:lang w:val="en-GB"/>
            <w:rPrChange w:id="104" w:author="Raju Rimal" w:date="2021-03-05T12:08:00Z">
              <w:rPr>
                <w:b/>
                <w:bCs/>
                <w:lang w:val="en-GB"/>
              </w:rPr>
            </w:rPrChange>
          </w:rPr>
          <w:t>,</w:t>
        </w:r>
        <w:r w:rsidR="003E7932" w:rsidRPr="00066D1F">
          <w:rPr>
            <w:lang w:val="en-GB"/>
            <w:rPrChange w:id="105" w:author="Raju Rimal" w:date="2021-03-05T12:08:00Z">
              <w:rPr>
                <w:b/>
                <w:bCs/>
                <w:lang w:val="en-GB"/>
              </w:rPr>
            </w:rPrChange>
          </w:rPr>
          <w:t xml:space="preserve"> </w:t>
        </w:r>
      </w:ins>
      <w:ins w:id="106" w:author="Marit Bragelien Veierød" w:date="2021-03-05T08:32:00Z">
        <w:r w:rsidR="00C204AD" w:rsidRPr="00066D1F">
          <w:rPr>
            <w:lang w:val="en-GB"/>
            <w:rPrChange w:id="107" w:author="Raju Rimal" w:date="2021-03-05T12:08:00Z">
              <w:rPr>
                <w:b/>
                <w:bCs/>
                <w:lang w:val="en-GB"/>
              </w:rPr>
            </w:rPrChange>
          </w:rPr>
          <w:t>Elisabete Weiderpass</w:t>
        </w:r>
      </w:ins>
      <w:ins w:id="108" w:author="Raju Rimal" w:date="2021-03-05T12:23:00Z">
        <w:r w:rsidR="00EF20D6" w:rsidRPr="00EF20D6">
          <w:rPr>
            <w:rStyle w:val="Cross-Referenced"/>
            <w:rPrChange w:id="109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110" w:author="Raju Rimal" w:date="2021-03-05T12:24:00Z">
              <w:rPr>
                <w:lang w:val="en-GB"/>
              </w:rPr>
            </w:rPrChange>
          </w:rPr>
          <w:instrText xml:space="preserve"> REF _Ref65839403 \r \h </w:instrText>
        </w:r>
        <w:r w:rsidR="00EF20D6" w:rsidRPr="00EF20D6">
          <w:rPr>
            <w:rStyle w:val="Cross-Referenced"/>
            <w:rPrChange w:id="111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112" w:author="Raju Rimal" w:date="2021-03-05T12:24:00Z">
            <w:rPr>
              <w:lang w:val="en-GB"/>
            </w:rPr>
          </w:rPrChange>
        </w:rPr>
        <w:fldChar w:fldCharType="separate"/>
      </w:r>
      <w:ins w:id="113" w:author="Raju Rimal" w:date="2021-03-05T12:28:00Z">
        <w:r w:rsidR="00A35405">
          <w:rPr>
            <w:rStyle w:val="Cross-Referenced"/>
          </w:rPr>
          <w:t>6</w:t>
        </w:r>
      </w:ins>
      <w:ins w:id="114" w:author="Raju Rimal" w:date="2021-03-05T12:23:00Z">
        <w:r w:rsidR="00EF20D6" w:rsidRPr="00EF20D6">
          <w:rPr>
            <w:rStyle w:val="Cross-Referenced"/>
            <w:rPrChange w:id="115" w:author="Raju Rimal" w:date="2021-03-05T12:24:00Z">
              <w:rPr>
                <w:lang w:val="en-GB"/>
              </w:rPr>
            </w:rPrChange>
          </w:rPr>
          <w:fldChar w:fldCharType="end"/>
        </w:r>
      </w:ins>
      <w:ins w:id="116" w:author="Marit Bragelien Veierød" w:date="2021-03-05T08:32:00Z">
        <w:r w:rsidR="00C204AD" w:rsidRPr="00066D1F">
          <w:rPr>
            <w:lang w:val="en-GB"/>
            <w:rPrChange w:id="117" w:author="Raju Rimal" w:date="2021-03-05T12:08:00Z">
              <w:rPr>
                <w:b/>
                <w:bCs/>
                <w:lang w:val="en-GB"/>
              </w:rPr>
            </w:rPrChange>
          </w:rPr>
          <w:t xml:space="preserve">, </w:t>
        </w:r>
      </w:ins>
      <w:ins w:id="118" w:author="Marit Bragelien Veierød" w:date="2021-03-05T08:33:00Z">
        <w:r w:rsidR="00C204AD" w:rsidRPr="00066D1F">
          <w:rPr>
            <w:lang w:val="en-GB"/>
            <w:rPrChange w:id="119" w:author="Raju Rimal" w:date="2021-03-05T12:08:00Z">
              <w:rPr>
                <w:b/>
                <w:bCs/>
                <w:lang w:val="en-GB"/>
              </w:rPr>
            </w:rPrChange>
          </w:rPr>
          <w:t>Arnoldo Frigessi</w:t>
        </w:r>
      </w:ins>
      <w:ins w:id="120" w:author="Raju Rimal" w:date="2021-03-05T12:25:00Z">
        <w:r w:rsidR="00541882" w:rsidRPr="00541882">
          <w:rPr>
            <w:rStyle w:val="Cross-Referenced"/>
            <w:rPrChange w:id="121" w:author="Raju Rimal" w:date="2021-03-05T12:25:00Z">
              <w:rPr>
                <w:lang w:val="en-GB"/>
              </w:rPr>
            </w:rPrChange>
          </w:rPr>
          <w:fldChar w:fldCharType="begin"/>
        </w:r>
        <w:r w:rsidR="00541882" w:rsidRPr="00541882">
          <w:rPr>
            <w:rStyle w:val="Cross-Referenced"/>
            <w:rPrChange w:id="122" w:author="Raju Rimal" w:date="2021-03-05T12:25:00Z">
              <w:rPr>
                <w:lang w:val="en-GB"/>
              </w:rPr>
            </w:rPrChange>
          </w:rPr>
          <w:instrText xml:space="preserve"> REF _Ref65838936 \r \h </w:instrText>
        </w:r>
        <w:r w:rsidR="00541882" w:rsidRPr="00541882">
          <w:rPr>
            <w:rStyle w:val="Cross-Referenced"/>
            <w:rPrChange w:id="123" w:author="Raju Rimal" w:date="2021-03-05T12:25:00Z">
              <w:rPr>
                <w:lang w:val="en-GB"/>
              </w:rPr>
            </w:rPrChange>
          </w:rPr>
        </w:r>
      </w:ins>
      <w:r w:rsidR="00541882">
        <w:rPr>
          <w:rStyle w:val="Cross-Referenced"/>
        </w:rPr>
        <w:instrText xml:space="preserve"> \* MERGEFORMAT </w:instrText>
      </w:r>
      <w:r w:rsidR="00541882" w:rsidRPr="00541882">
        <w:rPr>
          <w:rStyle w:val="Cross-Referenced"/>
          <w:rPrChange w:id="124" w:author="Raju Rimal" w:date="2021-03-05T12:25:00Z">
            <w:rPr>
              <w:lang w:val="en-GB"/>
            </w:rPr>
          </w:rPrChange>
        </w:rPr>
        <w:fldChar w:fldCharType="separate"/>
      </w:r>
      <w:ins w:id="125" w:author="Raju Rimal" w:date="2021-03-05T12:28:00Z">
        <w:r w:rsidR="00A35405">
          <w:rPr>
            <w:rStyle w:val="Cross-Referenced"/>
          </w:rPr>
          <w:t>1</w:t>
        </w:r>
      </w:ins>
      <w:ins w:id="126" w:author="Raju Rimal" w:date="2021-03-05T12:25:00Z">
        <w:r w:rsidR="00541882" w:rsidRPr="00541882">
          <w:rPr>
            <w:rStyle w:val="Cross-Referenced"/>
            <w:rPrChange w:id="127" w:author="Raju Rimal" w:date="2021-03-05T12:25:00Z">
              <w:rPr>
                <w:lang w:val="en-GB"/>
              </w:rPr>
            </w:rPrChange>
          </w:rPr>
          <w:fldChar w:fldCharType="end"/>
        </w:r>
      </w:ins>
      <w:ins w:id="128" w:author="Raju Rimal" w:date="2021-03-05T12:23:00Z">
        <w:r w:rsidR="00EF20D6" w:rsidRPr="00EF20D6">
          <w:rPr>
            <w:rStyle w:val="Cross-Referenced"/>
            <w:rPrChange w:id="129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130" w:author="Raju Rimal" w:date="2021-03-05T12:24:00Z">
              <w:rPr>
                <w:lang w:val="en-GB"/>
              </w:rPr>
            </w:rPrChange>
          </w:rPr>
          <w:instrText xml:space="preserve"> REF _Ref65839323 \r \h </w:instrText>
        </w:r>
        <w:r w:rsidR="00EF20D6" w:rsidRPr="00EF20D6">
          <w:rPr>
            <w:rStyle w:val="Cross-Referenced"/>
            <w:rPrChange w:id="131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132" w:author="Raju Rimal" w:date="2021-03-05T12:24:00Z">
            <w:rPr>
              <w:lang w:val="en-GB"/>
            </w:rPr>
          </w:rPrChange>
        </w:rPr>
        <w:fldChar w:fldCharType="separate"/>
      </w:r>
      <w:ins w:id="133" w:author="Raju Rimal" w:date="2021-03-05T12:28:00Z">
        <w:r w:rsidR="00A35405">
          <w:rPr>
            <w:rStyle w:val="Cross-Referenced"/>
          </w:rPr>
          <w:t>5</w:t>
        </w:r>
      </w:ins>
      <w:ins w:id="134" w:author="Raju Rimal" w:date="2021-03-05T12:23:00Z">
        <w:r w:rsidR="00EF20D6" w:rsidRPr="00EF20D6">
          <w:rPr>
            <w:rStyle w:val="Cross-Referenced"/>
            <w:rPrChange w:id="135" w:author="Raju Rimal" w:date="2021-03-05T12:24:00Z">
              <w:rPr>
                <w:lang w:val="en-GB"/>
              </w:rPr>
            </w:rPrChange>
          </w:rPr>
          <w:fldChar w:fldCharType="end"/>
        </w:r>
      </w:ins>
      <w:ins w:id="136" w:author="Marit Bragelien Veierød" w:date="2021-03-05T08:32:00Z">
        <w:r w:rsidR="00C204AD" w:rsidRPr="00066D1F">
          <w:rPr>
            <w:lang w:val="en-GB"/>
            <w:rPrChange w:id="137" w:author="Raju Rimal" w:date="2021-03-05T12:08:00Z">
              <w:rPr>
                <w:b/>
                <w:bCs/>
                <w:lang w:val="en-GB"/>
              </w:rPr>
            </w:rPrChange>
          </w:rPr>
          <w:t>,</w:t>
        </w:r>
      </w:ins>
      <w:ins w:id="138" w:author="Marit Bragelien Veierød" w:date="2021-03-05T08:33:00Z">
        <w:r w:rsidR="00C204AD" w:rsidRPr="00066D1F">
          <w:rPr>
            <w:lang w:val="en-GB"/>
            <w:rPrChange w:id="139" w:author="Raju Rimal" w:date="2021-03-05T12:08:00Z">
              <w:rPr>
                <w:b/>
                <w:bCs/>
                <w:lang w:val="en-GB"/>
              </w:rPr>
            </w:rPrChange>
          </w:rPr>
          <w:t xml:space="preserve"> Odd O Aalen</w:t>
        </w:r>
      </w:ins>
      <w:ins w:id="140" w:author="Raju Rimal" w:date="2021-03-05T12:23:00Z">
        <w:r w:rsidR="00EF20D6" w:rsidRPr="00EF20D6">
          <w:rPr>
            <w:rStyle w:val="Cross-Referenced"/>
            <w:rPrChange w:id="141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142" w:author="Raju Rimal" w:date="2021-03-05T12:24:00Z">
              <w:rPr>
                <w:lang w:val="en-GB"/>
              </w:rPr>
            </w:rPrChange>
          </w:rPr>
          <w:instrText xml:space="preserve"> REF _Ref65838936 \r \h </w:instrText>
        </w:r>
        <w:r w:rsidR="00EF20D6" w:rsidRPr="00EF20D6">
          <w:rPr>
            <w:rStyle w:val="Cross-Referenced"/>
            <w:rPrChange w:id="143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144" w:author="Raju Rimal" w:date="2021-03-05T12:24:00Z">
            <w:rPr>
              <w:lang w:val="en-GB"/>
            </w:rPr>
          </w:rPrChange>
        </w:rPr>
        <w:fldChar w:fldCharType="separate"/>
      </w:r>
      <w:ins w:id="145" w:author="Raju Rimal" w:date="2021-03-05T12:28:00Z">
        <w:r w:rsidR="00A35405">
          <w:rPr>
            <w:rStyle w:val="Cross-Referenced"/>
          </w:rPr>
          <w:t>1</w:t>
        </w:r>
      </w:ins>
      <w:ins w:id="146" w:author="Raju Rimal" w:date="2021-03-05T12:23:00Z">
        <w:r w:rsidR="00EF20D6" w:rsidRPr="00EF20D6">
          <w:rPr>
            <w:rStyle w:val="Cross-Referenced"/>
            <w:rPrChange w:id="147" w:author="Raju Rimal" w:date="2021-03-05T12:24:00Z">
              <w:rPr>
                <w:lang w:val="en-GB"/>
              </w:rPr>
            </w:rPrChange>
          </w:rPr>
          <w:fldChar w:fldCharType="end"/>
        </w:r>
      </w:ins>
      <w:ins w:id="148" w:author="Marit Bragelien Veierød" w:date="2021-03-05T08:33:00Z">
        <w:r w:rsidR="00C204AD" w:rsidRPr="00066D1F">
          <w:rPr>
            <w:lang w:val="en-GB"/>
            <w:rPrChange w:id="149" w:author="Raju Rimal" w:date="2021-03-05T12:08:00Z">
              <w:rPr>
                <w:b/>
                <w:bCs/>
                <w:lang w:val="en-GB"/>
              </w:rPr>
            </w:rPrChange>
          </w:rPr>
          <w:t>,</w:t>
        </w:r>
      </w:ins>
      <w:ins w:id="150" w:author="Marit Bragelien Veierød" w:date="2021-03-05T08:32:00Z">
        <w:r w:rsidR="00C204AD" w:rsidRPr="00066D1F">
          <w:rPr>
            <w:lang w:val="en-GB"/>
            <w:rPrChange w:id="151" w:author="Raju Rimal" w:date="2021-03-05T12:08:00Z">
              <w:rPr>
                <w:b/>
                <w:bCs/>
                <w:lang w:val="en-GB"/>
              </w:rPr>
            </w:rPrChange>
          </w:rPr>
          <w:t xml:space="preserve"> </w:t>
        </w:r>
        <w:proofErr w:type="spellStart"/>
        <w:r w:rsidR="00C204AD" w:rsidRPr="00066D1F">
          <w:rPr>
            <w:lang w:val="en-GB"/>
            <w:rPrChange w:id="152" w:author="Raju Rimal" w:date="2021-03-05T12:08:00Z">
              <w:rPr>
                <w:b/>
                <w:bCs/>
                <w:lang w:val="en-GB"/>
              </w:rPr>
            </w:rPrChange>
          </w:rPr>
          <w:t>Bjørn</w:t>
        </w:r>
        <w:proofErr w:type="spellEnd"/>
        <w:r w:rsidR="00C204AD" w:rsidRPr="00066D1F">
          <w:rPr>
            <w:lang w:val="en-GB"/>
            <w:rPrChange w:id="153" w:author="Raju Rimal" w:date="2021-03-05T12:08:00Z">
              <w:rPr>
                <w:b/>
                <w:bCs/>
                <w:lang w:val="en-GB"/>
              </w:rPr>
            </w:rPrChange>
          </w:rPr>
          <w:t xml:space="preserve"> Møller</w:t>
        </w:r>
      </w:ins>
      <w:ins w:id="154" w:author="Raju Rimal" w:date="2021-03-05T12:23:00Z">
        <w:r w:rsidR="00EF20D6" w:rsidRPr="00EF20D6">
          <w:rPr>
            <w:rStyle w:val="Cross-Referenced"/>
            <w:rPrChange w:id="155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156" w:author="Raju Rimal" w:date="2021-03-05T12:24:00Z">
              <w:rPr>
                <w:lang w:val="en-GB"/>
              </w:rPr>
            </w:rPrChange>
          </w:rPr>
          <w:instrText xml:space="preserve"> REF _Ref65839438 \r \h </w:instrText>
        </w:r>
        <w:r w:rsidR="00EF20D6" w:rsidRPr="00EF20D6">
          <w:rPr>
            <w:rStyle w:val="Cross-Referenced"/>
            <w:rPrChange w:id="157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158" w:author="Raju Rimal" w:date="2021-03-05T12:24:00Z">
            <w:rPr>
              <w:lang w:val="en-GB"/>
            </w:rPr>
          </w:rPrChange>
        </w:rPr>
        <w:fldChar w:fldCharType="separate"/>
      </w:r>
      <w:ins w:id="159" w:author="Raju Rimal" w:date="2021-03-05T12:28:00Z">
        <w:r w:rsidR="00A35405">
          <w:rPr>
            <w:rStyle w:val="Cross-Referenced"/>
          </w:rPr>
          <w:t>9</w:t>
        </w:r>
      </w:ins>
      <w:ins w:id="160" w:author="Raju Rimal" w:date="2021-03-05T12:23:00Z">
        <w:r w:rsidR="00EF20D6" w:rsidRPr="00EF20D6">
          <w:rPr>
            <w:rStyle w:val="Cross-Referenced"/>
            <w:rPrChange w:id="161" w:author="Raju Rimal" w:date="2021-03-05T12:24:00Z">
              <w:rPr>
                <w:lang w:val="en-GB"/>
              </w:rPr>
            </w:rPrChange>
          </w:rPr>
          <w:fldChar w:fldCharType="end"/>
        </w:r>
      </w:ins>
      <w:ins w:id="162" w:author="Marit Bragelien Veierød" w:date="2021-03-05T08:32:00Z">
        <w:r w:rsidR="00C204AD" w:rsidRPr="00066D1F">
          <w:rPr>
            <w:lang w:val="en-GB"/>
            <w:rPrChange w:id="163" w:author="Raju Rimal" w:date="2021-03-05T12:08:00Z">
              <w:rPr>
                <w:b/>
                <w:bCs/>
                <w:lang w:val="en-GB"/>
              </w:rPr>
            </w:rPrChange>
          </w:rPr>
          <w:t>, Marit B Veierød</w:t>
        </w:r>
      </w:ins>
      <w:ins w:id="164" w:author="Raju Rimal" w:date="2021-03-05T12:23:00Z">
        <w:r w:rsidR="00EF20D6" w:rsidRPr="00EF20D6">
          <w:rPr>
            <w:rStyle w:val="Cross-Referenced"/>
            <w:rPrChange w:id="165" w:author="Raju Rimal" w:date="2021-03-05T12:24:00Z">
              <w:rPr>
                <w:lang w:val="en-GB"/>
              </w:rPr>
            </w:rPrChange>
          </w:rPr>
          <w:fldChar w:fldCharType="begin"/>
        </w:r>
        <w:r w:rsidR="00EF20D6" w:rsidRPr="00EF20D6">
          <w:rPr>
            <w:rStyle w:val="Cross-Referenced"/>
            <w:rPrChange w:id="166" w:author="Raju Rimal" w:date="2021-03-05T12:24:00Z">
              <w:rPr>
                <w:lang w:val="en-GB"/>
              </w:rPr>
            </w:rPrChange>
          </w:rPr>
          <w:instrText xml:space="preserve"> REF _Ref65838936 \r \h </w:instrText>
        </w:r>
        <w:r w:rsidR="00EF20D6" w:rsidRPr="00EF20D6">
          <w:rPr>
            <w:rStyle w:val="Cross-Referenced"/>
            <w:rPrChange w:id="167" w:author="Raju Rimal" w:date="2021-03-05T12:24:00Z">
              <w:rPr>
                <w:lang w:val="en-GB"/>
              </w:rPr>
            </w:rPrChange>
          </w:rPr>
        </w:r>
      </w:ins>
      <w:r w:rsidR="00EF20D6">
        <w:rPr>
          <w:rStyle w:val="Cross-Referenced"/>
        </w:rPr>
        <w:instrText xml:space="preserve"> \* MERGEFORMAT </w:instrText>
      </w:r>
      <w:r w:rsidR="00EF20D6" w:rsidRPr="00EF20D6">
        <w:rPr>
          <w:rStyle w:val="Cross-Referenced"/>
          <w:rPrChange w:id="168" w:author="Raju Rimal" w:date="2021-03-05T12:24:00Z">
            <w:rPr>
              <w:lang w:val="en-GB"/>
            </w:rPr>
          </w:rPrChange>
        </w:rPr>
        <w:fldChar w:fldCharType="separate"/>
      </w:r>
      <w:ins w:id="169" w:author="Raju Rimal" w:date="2021-03-05T12:28:00Z">
        <w:r w:rsidR="00A35405">
          <w:rPr>
            <w:rStyle w:val="Cross-Referenced"/>
          </w:rPr>
          <w:t>1</w:t>
        </w:r>
      </w:ins>
      <w:ins w:id="170" w:author="Raju Rimal" w:date="2021-03-05T12:23:00Z">
        <w:r w:rsidR="00EF20D6" w:rsidRPr="00EF20D6">
          <w:rPr>
            <w:rStyle w:val="Cross-Referenced"/>
            <w:rPrChange w:id="171" w:author="Raju Rimal" w:date="2021-03-05T12:24:00Z">
              <w:rPr>
                <w:lang w:val="en-GB"/>
              </w:rPr>
            </w:rPrChange>
          </w:rPr>
          <w:fldChar w:fldCharType="end"/>
        </w:r>
      </w:ins>
    </w:p>
    <w:p w14:paraId="2C2AF36F" w14:textId="42E24D0D" w:rsidR="00004B59" w:rsidRDefault="00004B59">
      <w:pPr>
        <w:pStyle w:val="BodyText"/>
        <w:rPr>
          <w:ins w:id="172" w:author="Raju Rimal" w:date="2021-03-05T12:07:00Z"/>
          <w:b/>
          <w:bCs/>
          <w:lang w:val="en-GB"/>
        </w:rPr>
      </w:pPr>
      <w:ins w:id="173" w:author="Raju Rimal" w:date="2021-03-05T12:06:00Z">
        <w:r>
          <w:rPr>
            <w:b/>
            <w:bCs/>
            <w:lang w:val="en-GB"/>
          </w:rPr>
          <w:t>Affiliation</w:t>
        </w:r>
      </w:ins>
      <w:ins w:id="174" w:author="Raju Rimal" w:date="2021-03-05T12:08:00Z">
        <w:r w:rsidR="00F37124">
          <w:rPr>
            <w:b/>
            <w:bCs/>
            <w:lang w:val="en-GB"/>
          </w:rPr>
          <w:t>s</w:t>
        </w:r>
      </w:ins>
      <w:ins w:id="175" w:author="Raju Rimal" w:date="2021-03-05T12:06:00Z">
        <w:r>
          <w:rPr>
            <w:b/>
            <w:bCs/>
            <w:lang w:val="en-GB"/>
          </w:rPr>
          <w:t>:</w:t>
        </w:r>
      </w:ins>
    </w:p>
    <w:p w14:paraId="0400AFD3" w14:textId="1AF90B17" w:rsidR="00720CBF" w:rsidRDefault="00720CBF" w:rsidP="00720CBF">
      <w:pPr>
        <w:pStyle w:val="ListParagraph"/>
        <w:numPr>
          <w:ilvl w:val="0"/>
          <w:numId w:val="7"/>
        </w:numPr>
        <w:rPr>
          <w:ins w:id="176" w:author="Raju Rimal" w:date="2021-03-05T12:07:00Z"/>
        </w:rPr>
      </w:pPr>
      <w:bookmarkStart w:id="177" w:name="_Ref65838936"/>
      <w:ins w:id="178" w:author="Raju Rimal" w:date="2021-03-05T12:07:00Z">
        <w:r w:rsidRPr="00720CBF">
          <w:t>Oslo Centre for Biostatistics and Epidemiology, Department of Biostatistics, Institute of Basic Medical Sciences, University of Oslo, Oslo, Norway</w:t>
        </w:r>
        <w:bookmarkEnd w:id="177"/>
      </w:ins>
    </w:p>
    <w:p w14:paraId="7408181F" w14:textId="0B2DF4B2" w:rsidR="00720CBF" w:rsidRPr="00720CBF" w:rsidRDefault="00720CBF" w:rsidP="00720CBF">
      <w:pPr>
        <w:pStyle w:val="ListParagraph"/>
        <w:numPr>
          <w:ilvl w:val="0"/>
          <w:numId w:val="7"/>
        </w:numPr>
        <w:rPr>
          <w:ins w:id="179" w:author="Raju Rimal" w:date="2021-03-05T12:08:00Z"/>
          <w:rPrChange w:id="180" w:author="Raju Rimal" w:date="2021-03-05T12:08:00Z">
            <w:rPr>
              <w:ins w:id="181" w:author="Raju Rimal" w:date="2021-03-05T12:08:00Z"/>
              <w:lang w:val="en-GB"/>
            </w:rPr>
          </w:rPrChange>
        </w:rPr>
      </w:pPr>
      <w:bookmarkStart w:id="182" w:name="_Ref65839204"/>
      <w:ins w:id="183" w:author="Raju Rimal" w:date="2021-03-05T12:07:00Z">
        <w:r w:rsidRPr="00720CBF">
          <w:rPr>
            <w:lang w:val="en-GB"/>
          </w:rPr>
          <w:t>Department of Research, Cancer Registry of Norway, Oslo, Norway</w:t>
        </w:r>
      </w:ins>
      <w:bookmarkEnd w:id="182"/>
    </w:p>
    <w:p w14:paraId="56CAF9FE" w14:textId="1E0C53B2" w:rsidR="00720CBF" w:rsidRPr="00062F11" w:rsidRDefault="00720CBF" w:rsidP="00720CBF">
      <w:pPr>
        <w:pStyle w:val="ListParagraph"/>
        <w:numPr>
          <w:ilvl w:val="0"/>
          <w:numId w:val="7"/>
        </w:numPr>
        <w:rPr>
          <w:ins w:id="184" w:author="Raju Rimal" w:date="2021-03-05T12:09:00Z"/>
          <w:rPrChange w:id="185" w:author="Raju Rimal" w:date="2021-03-05T12:09:00Z">
            <w:rPr>
              <w:ins w:id="186" w:author="Raju Rimal" w:date="2021-03-05T12:09:00Z"/>
              <w:lang w:val="en-GB"/>
            </w:rPr>
          </w:rPrChange>
        </w:rPr>
      </w:pPr>
      <w:bookmarkStart w:id="187" w:name="_Ref65839248"/>
      <w:ins w:id="188" w:author="Raju Rimal" w:date="2021-03-05T12:08:00Z">
        <w:r w:rsidRPr="00720CBF">
          <w:rPr>
            <w:lang w:val="en-GB"/>
          </w:rPr>
          <w:t>Department of Population Health, QIMR Berghofer Medical Research Institute, Brisbane, Australia</w:t>
        </w:r>
      </w:ins>
      <w:bookmarkEnd w:id="187"/>
    </w:p>
    <w:p w14:paraId="5F2B2CE2" w14:textId="3F5E5338" w:rsidR="00062F11" w:rsidRPr="00720CBF" w:rsidRDefault="00062F11" w:rsidP="00720CBF">
      <w:pPr>
        <w:pStyle w:val="ListParagraph"/>
        <w:numPr>
          <w:ilvl w:val="0"/>
          <w:numId w:val="7"/>
        </w:numPr>
        <w:rPr>
          <w:ins w:id="189" w:author="Raju Rimal" w:date="2021-03-05T12:08:00Z"/>
          <w:rPrChange w:id="190" w:author="Raju Rimal" w:date="2021-03-05T12:08:00Z">
            <w:rPr>
              <w:ins w:id="191" w:author="Raju Rimal" w:date="2021-03-05T12:08:00Z"/>
              <w:lang w:val="en-GB"/>
            </w:rPr>
          </w:rPrChange>
        </w:rPr>
      </w:pPr>
      <w:bookmarkStart w:id="192" w:name="_Ref65839251"/>
      <w:ins w:id="193" w:author="Raju Rimal" w:date="2021-03-05T12:09:00Z">
        <w:r w:rsidRPr="00062F11">
          <w:rPr>
            <w:lang w:val="en-GB"/>
          </w:rPr>
          <w:t>Cancer Research UK Manchester Institute, University of Manchester, Manchester, United Kingdom</w:t>
        </w:r>
      </w:ins>
      <w:bookmarkEnd w:id="192"/>
    </w:p>
    <w:p w14:paraId="619AB9FE" w14:textId="6A342CF5" w:rsidR="00F0033D" w:rsidRPr="00F0033D" w:rsidRDefault="00720CBF" w:rsidP="003E2B77">
      <w:pPr>
        <w:pStyle w:val="ListParagraph"/>
        <w:numPr>
          <w:ilvl w:val="0"/>
          <w:numId w:val="7"/>
        </w:numPr>
        <w:rPr>
          <w:ins w:id="194" w:author="Raju Rimal" w:date="2021-03-05T12:13:00Z"/>
          <w:rPrChange w:id="195" w:author="Raju Rimal" w:date="2021-03-05T12:13:00Z">
            <w:rPr>
              <w:ins w:id="196" w:author="Raju Rimal" w:date="2021-03-05T12:13:00Z"/>
              <w:lang w:val="en-GB"/>
            </w:rPr>
          </w:rPrChange>
        </w:rPr>
      </w:pPr>
      <w:bookmarkStart w:id="197" w:name="_Ref65839323"/>
      <w:ins w:id="198" w:author="Raju Rimal" w:date="2021-03-05T12:08:00Z">
        <w:r w:rsidRPr="00720CBF">
          <w:rPr>
            <w:lang w:val="en-GB"/>
          </w:rPr>
          <w:t>Oslo Centre for Biostatistics and Epidemiology, Oslo University Hospital, Oslo, Norway</w:t>
        </w:r>
      </w:ins>
      <w:bookmarkEnd w:id="197"/>
    </w:p>
    <w:p w14:paraId="424FFF63" w14:textId="77777777" w:rsidR="00571149" w:rsidRPr="000B7888" w:rsidRDefault="00571149" w:rsidP="00571149">
      <w:pPr>
        <w:pStyle w:val="ListParagraph"/>
        <w:numPr>
          <w:ilvl w:val="0"/>
          <w:numId w:val="7"/>
        </w:numPr>
        <w:rPr>
          <w:ins w:id="199" w:author="Raju Rimal" w:date="2021-03-05T12:28:00Z"/>
        </w:rPr>
      </w:pPr>
      <w:bookmarkStart w:id="200" w:name="_Ref65839403"/>
      <w:bookmarkStart w:id="201" w:name="_Ref65839385"/>
      <w:ins w:id="202" w:author="Raju Rimal" w:date="2021-03-05T12:28:00Z">
        <w:r>
          <w:t xml:space="preserve">Department of Pathology, Oslo University Hospital – </w:t>
        </w:r>
        <w:proofErr w:type="spellStart"/>
        <w:r>
          <w:t>Ullevål</w:t>
        </w:r>
        <w:proofErr w:type="spellEnd"/>
        <w:r>
          <w:t>, Oslo, Norway</w:t>
        </w:r>
        <w:bookmarkEnd w:id="201"/>
      </w:ins>
    </w:p>
    <w:p w14:paraId="47C6CE84" w14:textId="77777777" w:rsidR="00571149" w:rsidRPr="00F0033D" w:rsidRDefault="00571149" w:rsidP="00571149">
      <w:pPr>
        <w:pStyle w:val="ListParagraph"/>
        <w:numPr>
          <w:ilvl w:val="0"/>
          <w:numId w:val="7"/>
        </w:numPr>
        <w:rPr>
          <w:ins w:id="203" w:author="Raju Rimal" w:date="2021-03-05T12:28:00Z"/>
          <w:lang w:val="en-NO"/>
        </w:rPr>
      </w:pPr>
      <w:bookmarkStart w:id="204" w:name="_Ref65839396"/>
      <w:ins w:id="205" w:author="Raju Rimal" w:date="2021-03-05T12:28:00Z">
        <w:r w:rsidRPr="00F0033D">
          <w:rPr>
            <w:lang w:val="en-NO"/>
          </w:rPr>
          <w:t>Institute of Clinical Medicine, University of Oslo, Oslo, Norway</w:t>
        </w:r>
        <w:bookmarkEnd w:id="204"/>
      </w:ins>
    </w:p>
    <w:p w14:paraId="3B15D5F4" w14:textId="64EFE114" w:rsidR="00E00199" w:rsidRPr="00F0033D" w:rsidRDefault="00E00199" w:rsidP="00F0033D">
      <w:pPr>
        <w:pStyle w:val="ListParagraph"/>
        <w:numPr>
          <w:ilvl w:val="0"/>
          <w:numId w:val="7"/>
        </w:numPr>
        <w:rPr>
          <w:ins w:id="206" w:author="Raju Rimal" w:date="2021-03-05T12:12:00Z"/>
          <w:rPrChange w:id="207" w:author="Raju Rimal" w:date="2021-03-05T12:12:00Z">
            <w:rPr>
              <w:ins w:id="208" w:author="Raju Rimal" w:date="2021-03-05T12:12:00Z"/>
              <w:lang w:val="en-GB"/>
            </w:rPr>
          </w:rPrChange>
        </w:rPr>
      </w:pPr>
      <w:ins w:id="209" w:author="Raju Rimal" w:date="2021-03-05T12:09:00Z">
        <w:r w:rsidRPr="00F0033D">
          <w:rPr>
            <w:lang w:val="en-GB"/>
          </w:rPr>
          <w:t>International Agency for Research on Cancer, Lyon, France</w:t>
        </w:r>
      </w:ins>
      <w:bookmarkEnd w:id="200"/>
    </w:p>
    <w:p w14:paraId="282840DB" w14:textId="62092AD5" w:rsidR="00F0033D" w:rsidRDefault="00262D79" w:rsidP="00720CBF">
      <w:pPr>
        <w:pStyle w:val="ListParagraph"/>
        <w:numPr>
          <w:ilvl w:val="0"/>
          <w:numId w:val="7"/>
        </w:numPr>
        <w:rPr>
          <w:ins w:id="210" w:author="Raju Rimal" w:date="2021-03-05T12:13:00Z"/>
        </w:rPr>
      </w:pPr>
      <w:bookmarkStart w:id="211" w:name="_Ref65839438"/>
      <w:ins w:id="212" w:author="Raju Rimal" w:date="2021-03-05T12:13:00Z">
        <w:r w:rsidRPr="00262D79">
          <w:t>Cancer Registry of Norway, Department of Registration, Oslo, Norway</w:t>
        </w:r>
        <w:bookmarkEnd w:id="211"/>
      </w:ins>
    </w:p>
    <w:p w14:paraId="14BD16A8" w14:textId="2DFF9DA8" w:rsidR="00262D79" w:rsidRPr="00720CBF" w:rsidDel="00571149" w:rsidRDefault="00262D79" w:rsidP="00262D79">
      <w:pPr>
        <w:pStyle w:val="ListParagraph"/>
        <w:numPr>
          <w:ilvl w:val="0"/>
          <w:numId w:val="7"/>
        </w:numPr>
        <w:rPr>
          <w:del w:id="213" w:author="Raju Rimal" w:date="2021-03-05T12:28:00Z"/>
          <w:rPrChange w:id="214" w:author="Raju Rimal" w:date="2021-03-05T12:07:00Z">
            <w:rPr>
              <w:del w:id="215" w:author="Raju Rimal" w:date="2021-03-05T12:28:00Z"/>
              <w:b/>
              <w:bCs/>
              <w:lang w:val="en-GB"/>
            </w:rPr>
          </w:rPrChange>
        </w:rPr>
        <w:pPrChange w:id="216" w:author="Raju Rimal" w:date="2021-03-05T12:14:00Z">
          <w:pPr>
            <w:pStyle w:val="BodyText"/>
          </w:pPr>
        </w:pPrChange>
      </w:pPr>
    </w:p>
    <w:p w14:paraId="52B24C81" w14:textId="77777777" w:rsidR="002058FE" w:rsidRPr="00845A7D" w:rsidRDefault="002058FE" w:rsidP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Categories:</w:t>
      </w:r>
      <w:r w:rsidRPr="00845A7D">
        <w:rPr>
          <w:lang w:val="en-GB"/>
        </w:rPr>
        <w:t xml:space="preserve"> Melanoma</w:t>
      </w:r>
    </w:p>
    <w:p w14:paraId="1D2DC935" w14:textId="58642B0B" w:rsidR="002058FE" w:rsidRPr="00845A7D" w:rsidRDefault="002058FE" w:rsidP="00066062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Topics:</w:t>
      </w:r>
      <w:r w:rsidRPr="00845A7D">
        <w:rPr>
          <w:lang w:val="en-GB"/>
        </w:rPr>
        <w:t xml:space="preserve"> </w:t>
      </w:r>
      <w:r w:rsidR="00DB707C" w:rsidRPr="00845A7D">
        <w:rPr>
          <w:lang w:val="en-GB"/>
        </w:rPr>
        <w:t>Epidemiology</w:t>
      </w:r>
      <w:r w:rsidR="00DB707C" w:rsidRPr="00845A7D" w:rsidDel="00DB707C">
        <w:rPr>
          <w:lang w:val="en-GB"/>
        </w:rPr>
        <w:t xml:space="preserve"> </w:t>
      </w:r>
    </w:p>
    <w:p w14:paraId="6DFE5FE8" w14:textId="303B5264" w:rsidR="002058FE" w:rsidRPr="00845A7D" w:rsidRDefault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Preference</w:t>
      </w:r>
      <w:r w:rsidRPr="00845A7D">
        <w:rPr>
          <w:lang w:val="en-GB"/>
        </w:rPr>
        <w:t>: Poster Presentation</w:t>
      </w:r>
    </w:p>
    <w:p w14:paraId="397070D9" w14:textId="77777777" w:rsidR="0052305C" w:rsidRPr="00845A7D" w:rsidRDefault="00D35DDA">
      <w:pPr>
        <w:pStyle w:val="Heading1"/>
        <w:rPr>
          <w:lang w:val="en-GB"/>
        </w:rPr>
      </w:pPr>
      <w:bookmarkStart w:id="217" w:name="background"/>
      <w:r w:rsidRPr="00845A7D">
        <w:rPr>
          <w:lang w:val="en-GB"/>
        </w:rPr>
        <w:t>Background</w:t>
      </w:r>
    </w:p>
    <w:p w14:paraId="29A5FE90" w14:textId="632E99F3" w:rsidR="0052305C" w:rsidRPr="00845A7D" w:rsidRDefault="00271AD2">
      <w:pPr>
        <w:pStyle w:val="FirstParagraph"/>
        <w:rPr>
          <w:lang w:val="en-GB"/>
        </w:rPr>
      </w:pPr>
      <w:r w:rsidRPr="00845A7D">
        <w:rPr>
          <w:lang w:val="en-GB"/>
        </w:rPr>
        <w:t xml:space="preserve">Norway has the second-highest mortality </w:t>
      </w:r>
      <w:r w:rsidR="008357CC" w:rsidRPr="00845A7D">
        <w:rPr>
          <w:lang w:val="en-GB"/>
        </w:rPr>
        <w:t xml:space="preserve">rate </w:t>
      </w:r>
      <w:r w:rsidRPr="00845A7D">
        <w:rPr>
          <w:lang w:val="en-GB"/>
        </w:rPr>
        <w:t xml:space="preserve">of cutaneous melanoma worldwide and ranks fifth in incidence. Tumour (Breslow) thickness </w:t>
      </w:r>
      <w:r w:rsidR="006E56DB" w:rsidRPr="00845A7D">
        <w:rPr>
          <w:lang w:val="en-GB"/>
        </w:rPr>
        <w:t xml:space="preserve">at diagnosis </w:t>
      </w:r>
      <w:r w:rsidRPr="00845A7D">
        <w:rPr>
          <w:lang w:val="en-GB"/>
        </w:rPr>
        <w:t xml:space="preserve">is the primary determinant of the T category in the </w:t>
      </w:r>
      <w:ins w:id="218" w:author="Marit Bragelien Veierød" w:date="2021-03-05T08:08:00Z">
        <w:r w:rsidR="00FB0E06">
          <w:rPr>
            <w:lang w:val="en-GB"/>
          </w:rPr>
          <w:t>tumour</w:t>
        </w:r>
      </w:ins>
      <w:ins w:id="219" w:author="Marit Bragelien Veierød" w:date="2021-03-05T07:55:00Z">
        <w:r w:rsidR="00625395">
          <w:rPr>
            <w:lang w:val="en-GB"/>
          </w:rPr>
          <w:t>, node metastasis</w:t>
        </w:r>
      </w:ins>
      <w:commentRangeStart w:id="220"/>
      <w:del w:id="221" w:author="Marit Bragelien Veierød" w:date="2021-03-05T07:55:00Z">
        <w:r w:rsidRPr="00845A7D" w:rsidDel="00625395">
          <w:rPr>
            <w:lang w:val="en-GB"/>
          </w:rPr>
          <w:delText>TNM</w:delText>
        </w:r>
      </w:del>
      <w:commentRangeEnd w:id="220"/>
      <w:r w:rsidR="00AB0DAE">
        <w:rPr>
          <w:rStyle w:val="CommentReference"/>
        </w:rPr>
        <w:commentReference w:id="220"/>
      </w:r>
      <w:r w:rsidRPr="00845A7D">
        <w:rPr>
          <w:lang w:val="en-GB"/>
        </w:rPr>
        <w:t xml:space="preserve"> staging system and the most important prognostic factor</w:t>
      </w:r>
      <w:del w:id="222" w:author="Reza Ghiasvand" w:date="2021-03-04T15:52:00Z">
        <w:r w:rsidRPr="00845A7D" w:rsidDel="00CC2A7A">
          <w:rPr>
            <w:lang w:val="en-GB"/>
          </w:rPr>
          <w:delText>s</w:delText>
        </w:r>
      </w:del>
      <w:r w:rsidRPr="00845A7D">
        <w:rPr>
          <w:lang w:val="en-GB"/>
        </w:rPr>
        <w:t xml:space="preserve"> for </w:t>
      </w:r>
      <w:ins w:id="223" w:author="Corina Silvia Rueegg" w:date="2021-03-04T12:15:00Z">
        <w:r w:rsidR="00AB0DAE">
          <w:rPr>
            <w:lang w:val="en-GB"/>
          </w:rPr>
          <w:t xml:space="preserve">survival after </w:t>
        </w:r>
      </w:ins>
      <w:r w:rsidRPr="00845A7D">
        <w:rPr>
          <w:lang w:val="en-GB"/>
        </w:rPr>
        <w:t>localized melanoma. This on</w:t>
      </w:r>
      <w:del w:id="224" w:author="Corina Silvia Rueegg" w:date="2021-03-04T12:16:00Z">
        <w:r w:rsidRPr="00845A7D" w:rsidDel="00AB0DAE">
          <w:rPr>
            <w:lang w:val="en-GB"/>
          </w:rPr>
          <w:delText>-</w:delText>
        </w:r>
      </w:del>
      <w:r w:rsidRPr="00845A7D">
        <w:rPr>
          <w:lang w:val="en-GB"/>
        </w:rPr>
        <w:t xml:space="preserve">going study investigates long-term trends in tumour thickness, and the corresponding T-stages, overall and in important subgroups, in a </w:t>
      </w:r>
      <w:del w:id="225" w:author="Reza Ghiasvand" w:date="2021-03-04T15:56:00Z">
        <w:r w:rsidRPr="00845A7D" w:rsidDel="00CC2A7A">
          <w:rPr>
            <w:lang w:val="en-GB"/>
          </w:rPr>
          <w:delText xml:space="preserve">new </w:delText>
        </w:r>
      </w:del>
      <w:r w:rsidRPr="00845A7D">
        <w:rPr>
          <w:lang w:val="en-GB"/>
        </w:rPr>
        <w:t>nationwide case series over a 40-year time period.</w:t>
      </w:r>
    </w:p>
    <w:p w14:paraId="6023A9F6" w14:textId="77777777" w:rsidR="0052305C" w:rsidRPr="00845A7D" w:rsidRDefault="00D35DDA">
      <w:pPr>
        <w:pStyle w:val="Heading1"/>
        <w:rPr>
          <w:lang w:val="en-GB"/>
        </w:rPr>
      </w:pPr>
      <w:bookmarkStart w:id="226" w:name="methods"/>
      <w:bookmarkEnd w:id="217"/>
      <w:r w:rsidRPr="00845A7D">
        <w:rPr>
          <w:lang w:val="en-GB"/>
        </w:rPr>
        <w:t>Methods</w:t>
      </w:r>
    </w:p>
    <w:p w14:paraId="343AB6BB" w14:textId="1B6FAA21" w:rsidR="0004516C" w:rsidRPr="00845A7D" w:rsidRDefault="006E240E" w:rsidP="0004516C">
      <w:pPr>
        <w:pStyle w:val="BodyText"/>
        <w:rPr>
          <w:lang w:val="en-GB"/>
        </w:rPr>
      </w:pPr>
      <w:r w:rsidRPr="00845A7D">
        <w:rPr>
          <w:lang w:val="en-GB"/>
        </w:rPr>
        <w:t>T</w:t>
      </w:r>
      <w:r w:rsidR="009C2226" w:rsidRPr="00845A7D">
        <w:rPr>
          <w:lang w:val="en-GB"/>
        </w:rPr>
        <w:t xml:space="preserve">he population-based Cancer Registry of Norway (CRN) provided </w:t>
      </w:r>
      <w:r w:rsidRPr="00845A7D">
        <w:rPr>
          <w:lang w:val="en-GB"/>
        </w:rPr>
        <w:t>a</w:t>
      </w:r>
      <w:r w:rsidR="002415F7" w:rsidRPr="00845A7D">
        <w:rPr>
          <w:lang w:val="en-GB"/>
        </w:rPr>
        <w:t xml:space="preserve">ll </w:t>
      </w:r>
      <w:commentRangeStart w:id="227"/>
      <w:commentRangeStart w:id="228"/>
      <w:del w:id="229" w:author="Corina Silvia Rueegg" w:date="2021-03-04T13:27:00Z">
        <w:r w:rsidR="002415F7" w:rsidRPr="00845A7D" w:rsidDel="00F15296">
          <w:rPr>
            <w:lang w:val="en-GB"/>
          </w:rPr>
          <w:delText xml:space="preserve">first </w:delText>
        </w:r>
      </w:del>
      <w:ins w:id="230" w:author="Marit Bragelien Veierød" w:date="2021-03-05T07:55:00Z">
        <w:r w:rsidR="00625395">
          <w:rPr>
            <w:lang w:val="en-GB"/>
          </w:rPr>
          <w:t xml:space="preserve">first </w:t>
        </w:r>
      </w:ins>
      <w:r w:rsidR="002415F7" w:rsidRPr="00845A7D">
        <w:rPr>
          <w:lang w:val="en-GB"/>
        </w:rPr>
        <w:t xml:space="preserve">primary </w:t>
      </w:r>
      <w:commentRangeEnd w:id="227"/>
      <w:r w:rsidR="00F15296">
        <w:rPr>
          <w:rStyle w:val="CommentReference"/>
        </w:rPr>
        <w:commentReference w:id="227"/>
      </w:r>
      <w:commentRangeEnd w:id="228"/>
      <w:r w:rsidR="00CC2A7A">
        <w:rPr>
          <w:rStyle w:val="CommentReference"/>
        </w:rPr>
        <w:commentReference w:id="228"/>
      </w:r>
      <w:r w:rsidR="002415F7" w:rsidRPr="00845A7D">
        <w:rPr>
          <w:lang w:val="en-GB"/>
        </w:rPr>
        <w:t xml:space="preserve">invasive melanoma cases </w:t>
      </w:r>
      <w:r w:rsidR="005D06D1" w:rsidRPr="00845A7D">
        <w:rPr>
          <w:lang w:val="en-GB"/>
        </w:rPr>
        <w:t xml:space="preserve">for </w:t>
      </w:r>
      <w:r w:rsidR="002415F7" w:rsidRPr="00845A7D">
        <w:rPr>
          <w:lang w:val="en-GB"/>
        </w:rPr>
        <w:t>1980</w:t>
      </w:r>
      <w:r w:rsidR="005D06D1" w:rsidRPr="00845A7D">
        <w:rPr>
          <w:lang w:val="en-GB"/>
        </w:rPr>
        <w:t>-</w:t>
      </w:r>
      <w:r w:rsidR="002415F7" w:rsidRPr="00845A7D">
        <w:rPr>
          <w:lang w:val="en-GB"/>
        </w:rPr>
        <w:t>2019</w:t>
      </w:r>
      <w:r w:rsidR="00B45817" w:rsidRPr="00845A7D">
        <w:rPr>
          <w:lang w:val="en-GB"/>
        </w:rPr>
        <w:t xml:space="preserve">. </w:t>
      </w:r>
      <w:r w:rsidR="007E3C14" w:rsidRPr="00845A7D">
        <w:rPr>
          <w:lang w:val="en-GB"/>
        </w:rPr>
        <w:t>Tumour</w:t>
      </w:r>
      <w:r w:rsidR="00B45817" w:rsidRPr="00845A7D">
        <w:rPr>
          <w:lang w:val="en-GB"/>
        </w:rPr>
        <w:t xml:space="preserve"> thickness was </w:t>
      </w:r>
      <w:r w:rsidR="007A51C1" w:rsidRPr="00845A7D">
        <w:rPr>
          <w:lang w:val="en-GB"/>
        </w:rPr>
        <w:t>available</w:t>
      </w:r>
      <w:r w:rsidR="00B45817" w:rsidRPr="00845A7D">
        <w:rPr>
          <w:lang w:val="en-GB"/>
        </w:rPr>
        <w:t xml:space="preserve"> from the </w:t>
      </w:r>
      <w:r w:rsidR="00DD355B" w:rsidRPr="00845A7D">
        <w:rPr>
          <w:lang w:val="en-GB"/>
        </w:rPr>
        <w:t xml:space="preserve">Norwegian </w:t>
      </w:r>
      <w:r w:rsidR="00B45817" w:rsidRPr="00845A7D">
        <w:rPr>
          <w:lang w:val="en-GB"/>
        </w:rPr>
        <w:t xml:space="preserve">Melanoma Registry </w:t>
      </w:r>
      <w:r w:rsidR="007A51C1" w:rsidRPr="00845A7D">
        <w:rPr>
          <w:lang w:val="en-GB"/>
        </w:rPr>
        <w:t xml:space="preserve">(within the CRN) </w:t>
      </w:r>
      <w:r w:rsidR="00B45817" w:rsidRPr="00845A7D">
        <w:rPr>
          <w:lang w:val="en-GB"/>
        </w:rPr>
        <w:t xml:space="preserve">for </w:t>
      </w:r>
      <w:ins w:id="231" w:author="Corina Silvia Rueegg" w:date="2021-03-04T13:18:00Z">
        <w:r w:rsidR="00E661D1">
          <w:rPr>
            <w:lang w:val="en-GB"/>
          </w:rPr>
          <w:t xml:space="preserve">all cases diagnosed between </w:t>
        </w:r>
      </w:ins>
      <w:del w:id="232" w:author="Marit Bragelien Veierød" w:date="2021-03-05T08:36:00Z">
        <w:r w:rsidR="00B45817" w:rsidRPr="00845A7D" w:rsidDel="00C813AF">
          <w:rPr>
            <w:lang w:val="en-GB"/>
          </w:rPr>
          <w:delText>2007</w:delText>
        </w:r>
      </w:del>
      <w:ins w:id="233" w:author="Marit Bragelien Veierød" w:date="2021-03-05T08:36:00Z">
        <w:r w:rsidR="00C813AF" w:rsidRPr="00845A7D">
          <w:rPr>
            <w:lang w:val="en-GB"/>
          </w:rPr>
          <w:t>200</w:t>
        </w:r>
        <w:r w:rsidR="00C813AF">
          <w:rPr>
            <w:lang w:val="en-GB"/>
          </w:rPr>
          <w:t>8</w:t>
        </w:r>
      </w:ins>
      <w:r w:rsidR="00B45817" w:rsidRPr="00845A7D">
        <w:rPr>
          <w:lang w:val="en-GB"/>
        </w:rPr>
        <w:t>-2019</w:t>
      </w:r>
      <w:r w:rsidR="00E41A17" w:rsidRPr="00845A7D">
        <w:rPr>
          <w:lang w:val="en-GB"/>
        </w:rPr>
        <w:t xml:space="preserve"> and </w:t>
      </w:r>
      <w:r w:rsidR="008357CC" w:rsidRPr="00845A7D">
        <w:rPr>
          <w:lang w:val="en-GB"/>
        </w:rPr>
        <w:t>was manually extracted from the paper notifications archived in the CRN</w:t>
      </w:r>
      <w:r w:rsidR="007E3C14" w:rsidRPr="00845A7D">
        <w:rPr>
          <w:lang w:val="en-GB"/>
        </w:rPr>
        <w:t xml:space="preserve"> for</w:t>
      </w:r>
      <w:ins w:id="234" w:author="Corina Silvia Rueegg" w:date="2021-03-04T13:18:00Z">
        <w:r w:rsidR="00E661D1">
          <w:rPr>
            <w:lang w:val="en-GB"/>
          </w:rPr>
          <w:t xml:space="preserve"> the cases diagnosed</w:t>
        </w:r>
      </w:ins>
      <w:r w:rsidR="007E3C14" w:rsidRPr="00845A7D">
        <w:rPr>
          <w:lang w:val="en-GB"/>
        </w:rPr>
        <w:t xml:space="preserve"> </w:t>
      </w:r>
      <w:ins w:id="235" w:author="Corina Silvia Rueegg" w:date="2021-03-04T13:19:00Z">
        <w:r w:rsidR="00E661D1">
          <w:rPr>
            <w:lang w:val="en-GB"/>
          </w:rPr>
          <w:t xml:space="preserve">between </w:t>
        </w:r>
      </w:ins>
      <w:r w:rsidR="00B45817" w:rsidRPr="00845A7D">
        <w:rPr>
          <w:lang w:val="en-GB"/>
        </w:rPr>
        <w:t>1980-</w:t>
      </w:r>
      <w:del w:id="236" w:author="Marit Bragelien Veierød" w:date="2021-03-05T08:36:00Z">
        <w:r w:rsidR="00B45817" w:rsidRPr="00845A7D" w:rsidDel="00C813AF">
          <w:rPr>
            <w:lang w:val="en-GB"/>
          </w:rPr>
          <w:delText>200</w:delText>
        </w:r>
      </w:del>
      <w:ins w:id="237" w:author="Corina Silvia Rueegg" w:date="2021-03-04T13:18:00Z">
        <w:del w:id="238" w:author="Marit Bragelien Veierød" w:date="2021-03-05T08:11:00Z">
          <w:r w:rsidR="00E661D1" w:rsidDel="00FB0E06">
            <w:rPr>
              <w:lang w:val="en-GB"/>
            </w:rPr>
            <w:delText>6</w:delText>
          </w:r>
        </w:del>
      </w:ins>
      <w:del w:id="239" w:author="Marit Bragelien Veierød" w:date="2021-03-05T08:11:00Z">
        <w:r w:rsidR="00B45817" w:rsidRPr="00845A7D" w:rsidDel="00FB0E06">
          <w:rPr>
            <w:lang w:val="en-GB"/>
          </w:rPr>
          <w:delText>7</w:delText>
        </w:r>
      </w:del>
      <w:ins w:id="240" w:author="Marit Bragelien Veierød" w:date="2021-03-05T08:36:00Z">
        <w:r w:rsidR="00C813AF">
          <w:rPr>
            <w:lang w:val="en-GB"/>
          </w:rPr>
          <w:t>2007</w:t>
        </w:r>
      </w:ins>
      <w:r w:rsidR="0004516C" w:rsidRPr="00845A7D">
        <w:rPr>
          <w:lang w:val="en-GB"/>
        </w:rPr>
        <w:t>. The data</w:t>
      </w:r>
      <w:ins w:id="241" w:author="Corina Silvia Rueegg" w:date="2021-03-04T13:20:00Z">
        <w:r w:rsidR="00E661D1">
          <w:rPr>
            <w:lang w:val="en-GB"/>
          </w:rPr>
          <w:t>set</w:t>
        </w:r>
      </w:ins>
      <w:r w:rsidR="0004516C" w:rsidRPr="00845A7D">
        <w:rPr>
          <w:lang w:val="en-GB"/>
        </w:rPr>
        <w:t xml:space="preserve"> </w:t>
      </w:r>
      <w:del w:id="242" w:author="Corina Silvia Rueegg" w:date="2021-03-04T13:20:00Z">
        <w:r w:rsidR="0004516C" w:rsidRPr="00845A7D" w:rsidDel="00E661D1">
          <w:rPr>
            <w:lang w:val="en-GB"/>
          </w:rPr>
          <w:delText xml:space="preserve">constitute </w:delText>
        </w:r>
      </w:del>
      <w:ins w:id="243" w:author="Corina Silvia Rueegg" w:date="2021-03-04T13:20:00Z">
        <w:r w:rsidR="00E661D1">
          <w:rPr>
            <w:lang w:val="en-GB"/>
          </w:rPr>
          <w:t>consists</w:t>
        </w:r>
      </w:ins>
      <w:ins w:id="244" w:author="Corina Silvia Rueegg" w:date="2021-03-04T13:26:00Z">
        <w:r w:rsidR="00F15296">
          <w:rPr>
            <w:lang w:val="en-GB"/>
          </w:rPr>
          <w:t xml:space="preserve"> of</w:t>
        </w:r>
      </w:ins>
      <w:ins w:id="245" w:author="Corina Silvia Rueegg" w:date="2021-03-04T13:20:00Z">
        <w:r w:rsidR="00E661D1" w:rsidRPr="00845A7D">
          <w:rPr>
            <w:lang w:val="en-GB"/>
          </w:rPr>
          <w:t xml:space="preserve"> </w:t>
        </w:r>
      </w:ins>
      <w:r w:rsidR="0004516C" w:rsidRPr="00845A7D">
        <w:rPr>
          <w:lang w:val="en-GB"/>
        </w:rPr>
        <w:t>47,439 morphologically verified</w:t>
      </w:r>
      <w:r w:rsidR="00A86015" w:rsidRPr="00845A7D">
        <w:rPr>
          <w:lang w:val="en-GB"/>
        </w:rPr>
        <w:t xml:space="preserve"> </w:t>
      </w:r>
      <w:del w:id="246" w:author="Corina Silvia Rueegg" w:date="2021-03-04T13:27:00Z">
        <w:r w:rsidR="007A51C1" w:rsidRPr="00845A7D" w:rsidDel="00F15296">
          <w:rPr>
            <w:lang w:val="en-GB"/>
          </w:rPr>
          <w:delText xml:space="preserve">first </w:delText>
        </w:r>
      </w:del>
      <w:ins w:id="247" w:author="Marit Bragelien Veierød" w:date="2021-03-05T07:56:00Z">
        <w:r w:rsidR="00625395">
          <w:rPr>
            <w:lang w:val="en-GB"/>
          </w:rPr>
          <w:t xml:space="preserve">first </w:t>
        </w:r>
      </w:ins>
      <w:ins w:id="248" w:author="Corina Silvia Rueegg" w:date="2021-03-04T13:27:00Z">
        <w:r w:rsidR="00F15296">
          <w:rPr>
            <w:lang w:val="en-GB"/>
          </w:rPr>
          <w:t>primary</w:t>
        </w:r>
        <w:r w:rsidR="00F15296" w:rsidRPr="00845A7D">
          <w:rPr>
            <w:lang w:val="en-GB"/>
          </w:rPr>
          <w:t xml:space="preserve"> </w:t>
        </w:r>
      </w:ins>
      <w:r w:rsidR="007A51C1" w:rsidRPr="00845A7D">
        <w:rPr>
          <w:lang w:val="en-GB"/>
        </w:rPr>
        <w:t xml:space="preserve">invasive </w:t>
      </w:r>
      <w:r w:rsidR="00A86015" w:rsidRPr="00845A7D">
        <w:rPr>
          <w:lang w:val="en-GB"/>
        </w:rPr>
        <w:t>melanoma</w:t>
      </w:r>
      <w:r w:rsidR="0004516C" w:rsidRPr="00845A7D">
        <w:rPr>
          <w:lang w:val="en-GB"/>
        </w:rPr>
        <w:t xml:space="preserve"> cases</w:t>
      </w:r>
      <w:r w:rsidR="007A51C1" w:rsidRPr="00845A7D">
        <w:rPr>
          <w:lang w:val="en-GB"/>
        </w:rPr>
        <w:t>. Covariates include</w:t>
      </w:r>
      <w:r w:rsidR="00DD6C2F" w:rsidRPr="00845A7D">
        <w:rPr>
          <w:lang w:val="en-GB"/>
        </w:rPr>
        <w:t xml:space="preserve"> </w:t>
      </w:r>
      <w:r w:rsidR="006845B6" w:rsidRPr="00845A7D">
        <w:rPr>
          <w:lang w:val="en-GB"/>
        </w:rPr>
        <w:t xml:space="preserve">sex, </w:t>
      </w:r>
      <w:r w:rsidR="0004516C" w:rsidRPr="00845A7D">
        <w:rPr>
          <w:lang w:val="en-GB"/>
        </w:rPr>
        <w:t xml:space="preserve">age, </w:t>
      </w:r>
      <w:r w:rsidR="00366C2B" w:rsidRPr="00845A7D">
        <w:rPr>
          <w:lang w:val="en-GB"/>
        </w:rPr>
        <w:t xml:space="preserve">residential geographical region, </w:t>
      </w:r>
      <w:ins w:id="249" w:author="Marit Bragelien Veierød" w:date="2021-03-05T07:56:00Z">
        <w:r w:rsidR="00625395">
          <w:rPr>
            <w:lang w:val="en-GB"/>
          </w:rPr>
          <w:t xml:space="preserve">anatomic site, </w:t>
        </w:r>
      </w:ins>
      <w:commentRangeStart w:id="250"/>
      <w:r w:rsidR="0004516C" w:rsidRPr="00845A7D">
        <w:rPr>
          <w:lang w:val="en-GB"/>
        </w:rPr>
        <w:t xml:space="preserve">histopathological subtype, </w:t>
      </w:r>
      <w:del w:id="251" w:author="Marit Bragelien Veierød" w:date="2021-03-05T07:56:00Z">
        <w:r w:rsidR="0004516C" w:rsidRPr="00845A7D" w:rsidDel="00625395">
          <w:rPr>
            <w:lang w:val="en-GB"/>
          </w:rPr>
          <w:delText>anatomic site</w:delText>
        </w:r>
      </w:del>
      <w:del w:id="252" w:author="Raju Rimal" w:date="2021-03-05T10:20:00Z">
        <w:r w:rsidR="0004516C" w:rsidRPr="00845A7D" w:rsidDel="002E5B7F">
          <w:rPr>
            <w:lang w:val="en-GB"/>
          </w:rPr>
          <w:delText>,</w:delText>
        </w:r>
        <w:commentRangeStart w:id="253"/>
        <w:commentRangeStart w:id="254"/>
        <w:r w:rsidR="0004516C" w:rsidRPr="00845A7D" w:rsidDel="002E5B7F">
          <w:rPr>
            <w:lang w:val="en-GB"/>
          </w:rPr>
          <w:delText xml:space="preserve"> </w:delText>
        </w:r>
      </w:del>
      <w:r w:rsidR="0004516C" w:rsidRPr="00845A7D">
        <w:rPr>
          <w:lang w:val="en-GB"/>
        </w:rPr>
        <w:t xml:space="preserve">clinical </w:t>
      </w:r>
      <w:commentRangeEnd w:id="253"/>
      <w:r w:rsidR="00C07D5E">
        <w:rPr>
          <w:rStyle w:val="CommentReference"/>
        </w:rPr>
        <w:commentReference w:id="253"/>
      </w:r>
      <w:commentRangeEnd w:id="254"/>
      <w:r w:rsidR="00C204AD">
        <w:rPr>
          <w:rStyle w:val="CommentReference"/>
        </w:rPr>
        <w:commentReference w:id="254"/>
      </w:r>
      <w:r w:rsidR="0004516C" w:rsidRPr="00845A7D">
        <w:rPr>
          <w:lang w:val="en-GB"/>
        </w:rPr>
        <w:t xml:space="preserve">stage, and </w:t>
      </w:r>
      <w:r w:rsidR="00366C2B" w:rsidRPr="00845A7D">
        <w:rPr>
          <w:lang w:val="en-GB"/>
        </w:rPr>
        <w:t>ulceration</w:t>
      </w:r>
      <w:r w:rsidR="0004516C" w:rsidRPr="00845A7D">
        <w:rPr>
          <w:lang w:val="en-GB"/>
        </w:rPr>
        <w:t>.</w:t>
      </w:r>
      <w:r w:rsidR="008357CC" w:rsidRPr="00845A7D">
        <w:rPr>
          <w:lang w:val="en-GB"/>
        </w:rPr>
        <w:t xml:space="preserve"> </w:t>
      </w:r>
      <w:commentRangeEnd w:id="250"/>
      <w:r w:rsidR="00CC486D">
        <w:rPr>
          <w:rStyle w:val="CommentReference"/>
        </w:rPr>
        <w:commentReference w:id="250"/>
      </w:r>
    </w:p>
    <w:p w14:paraId="448E895D" w14:textId="704E8877" w:rsidR="0052305C" w:rsidRPr="00845A7D" w:rsidRDefault="0004516C" w:rsidP="0004516C">
      <w:pPr>
        <w:pStyle w:val="BodyText"/>
        <w:rPr>
          <w:lang w:val="en-GB"/>
        </w:rPr>
      </w:pPr>
      <w:r w:rsidRPr="00845A7D">
        <w:rPr>
          <w:lang w:val="en-GB"/>
        </w:rPr>
        <w:t xml:space="preserve">Descriptive summaries are presented </w:t>
      </w:r>
      <w:r w:rsidR="00A86015" w:rsidRPr="00845A7D">
        <w:rPr>
          <w:lang w:val="en-GB"/>
        </w:rPr>
        <w:t xml:space="preserve">as </w:t>
      </w:r>
      <w:r w:rsidRPr="00845A7D">
        <w:rPr>
          <w:lang w:val="en-GB"/>
        </w:rPr>
        <w:t>frequenc</w:t>
      </w:r>
      <w:r w:rsidR="00366C2B" w:rsidRPr="00845A7D">
        <w:rPr>
          <w:lang w:val="en-GB"/>
        </w:rPr>
        <w:t>ies</w:t>
      </w:r>
      <w:r w:rsidR="00DD355B" w:rsidRPr="00845A7D">
        <w:rPr>
          <w:lang w:val="en-GB"/>
        </w:rPr>
        <w:t xml:space="preserve"> (</w:t>
      </w:r>
      <w:ins w:id="255" w:author="Corina Silvia Rueegg" w:date="2021-03-04T13:28:00Z">
        <w:r w:rsidR="00F15296">
          <w:rPr>
            <w:lang w:val="en-GB"/>
          </w:rPr>
          <w:t>numbers</w:t>
        </w:r>
      </w:ins>
      <w:ins w:id="256" w:author="Adele Green" w:date="2021-03-05T10:19:00Z">
        <w:r w:rsidR="00766ACA">
          <w:rPr>
            <w:lang w:val="en-GB"/>
          </w:rPr>
          <w:t>,</w:t>
        </w:r>
      </w:ins>
      <w:ins w:id="257" w:author="Corina Silvia Rueegg" w:date="2021-03-04T13:28:00Z">
        <w:del w:id="258" w:author="Adele Green" w:date="2021-03-05T10:19:00Z">
          <w:r w:rsidR="00F15296" w:rsidDel="00766ACA">
            <w:rPr>
              <w:lang w:val="en-GB"/>
            </w:rPr>
            <w:delText xml:space="preserve"> and</w:delText>
          </w:r>
        </w:del>
        <w:r w:rsidR="00F15296">
          <w:rPr>
            <w:lang w:val="en-GB"/>
          </w:rPr>
          <w:t xml:space="preserve"> </w:t>
        </w:r>
      </w:ins>
      <w:r w:rsidR="00DD355B" w:rsidRPr="00845A7D">
        <w:rPr>
          <w:lang w:val="en-GB"/>
        </w:rPr>
        <w:t>%) and</w:t>
      </w:r>
      <w:r w:rsidRPr="00845A7D">
        <w:rPr>
          <w:lang w:val="en-GB"/>
        </w:rPr>
        <w:t xml:space="preserve"> medians</w:t>
      </w:r>
      <w:r w:rsidR="00DD355B" w:rsidRPr="00845A7D">
        <w:rPr>
          <w:lang w:val="en-GB"/>
        </w:rPr>
        <w:t xml:space="preserve"> </w:t>
      </w:r>
      <w:del w:id="259" w:author="Corina Silvia Rueegg" w:date="2021-03-04T13:27:00Z">
        <w:r w:rsidR="00DD355B" w:rsidRPr="00845A7D" w:rsidDel="00F15296">
          <w:rPr>
            <w:lang w:val="en-GB"/>
          </w:rPr>
          <w:delText>(</w:delText>
        </w:r>
      </w:del>
      <w:ins w:id="260" w:author="Corina Silvia Rueegg" w:date="2021-03-04T13:27:00Z">
        <w:r w:rsidR="00F15296">
          <w:rPr>
            <w:lang w:val="en-GB"/>
          </w:rPr>
          <w:t xml:space="preserve">with </w:t>
        </w:r>
      </w:ins>
      <w:r w:rsidR="00DD355B" w:rsidRPr="00845A7D">
        <w:rPr>
          <w:lang w:val="en-GB"/>
        </w:rPr>
        <w:t>inter</w:t>
      </w:r>
      <w:del w:id="261" w:author="Reza Ghiasvand" w:date="2021-03-04T16:06:00Z">
        <w:r w:rsidR="00DD355B" w:rsidRPr="00845A7D" w:rsidDel="007006AF">
          <w:rPr>
            <w:lang w:val="en-GB"/>
          </w:rPr>
          <w:delText xml:space="preserve"> </w:delText>
        </w:r>
      </w:del>
      <w:r w:rsidR="00DD355B" w:rsidRPr="00845A7D">
        <w:rPr>
          <w:lang w:val="en-GB"/>
        </w:rPr>
        <w:t>quartile ranges</w:t>
      </w:r>
      <w:ins w:id="262" w:author="Marit Bragelien Veierød" w:date="2021-03-05T07:57:00Z">
        <w:r w:rsidR="00625395">
          <w:rPr>
            <w:lang w:val="en-GB"/>
          </w:rPr>
          <w:t xml:space="preserve"> (IQR)</w:t>
        </w:r>
      </w:ins>
      <w:del w:id="263" w:author="Corina Silvia Rueegg" w:date="2021-03-04T13:27:00Z">
        <w:r w:rsidR="00DD355B" w:rsidRPr="00845A7D" w:rsidDel="00F15296">
          <w:rPr>
            <w:lang w:val="en-GB"/>
          </w:rPr>
          <w:delText>)</w:delText>
        </w:r>
      </w:del>
      <w:r w:rsidR="00DD355B" w:rsidRPr="00845A7D">
        <w:rPr>
          <w:lang w:val="en-GB"/>
        </w:rPr>
        <w:t>.</w:t>
      </w:r>
    </w:p>
    <w:p w14:paraId="2B389CCA" w14:textId="77777777" w:rsidR="0052305C" w:rsidRPr="00845A7D" w:rsidRDefault="00D35DDA">
      <w:pPr>
        <w:pStyle w:val="Heading1"/>
        <w:rPr>
          <w:lang w:val="en-GB"/>
        </w:rPr>
      </w:pPr>
      <w:bookmarkStart w:id="264" w:name="results"/>
      <w:bookmarkEnd w:id="226"/>
      <w:r w:rsidRPr="00845A7D">
        <w:rPr>
          <w:lang w:val="en-GB"/>
        </w:rPr>
        <w:t>Results</w:t>
      </w:r>
    </w:p>
    <w:p w14:paraId="3C3FD4F5" w14:textId="50E14248" w:rsidR="005C61BB" w:rsidRPr="00845A7D" w:rsidRDefault="00BE386A" w:rsidP="005C61BB">
      <w:pPr>
        <w:pStyle w:val="BodyText"/>
        <w:rPr>
          <w:lang w:val="en-GB"/>
        </w:rPr>
      </w:pPr>
      <w:del w:id="265" w:author="Adele Green" w:date="2021-03-05T10:20:00Z">
        <w:r w:rsidRPr="00845A7D" w:rsidDel="00766ACA">
          <w:rPr>
            <w:lang w:val="en-GB"/>
          </w:rPr>
          <w:delText xml:space="preserve">Characteristics of the melanoma cases are presented in Table 1. </w:delText>
        </w:r>
      </w:del>
      <w:r w:rsidR="008357CC" w:rsidRPr="00845A7D">
        <w:rPr>
          <w:lang w:val="en-GB"/>
        </w:rPr>
        <w:t>In both men and women, m</w:t>
      </w:r>
      <w:r w:rsidRPr="00845A7D">
        <w:rPr>
          <w:lang w:val="en-GB"/>
        </w:rPr>
        <w:t>edian age at diagnosis increased</w:t>
      </w:r>
      <w:r w:rsidR="008357CC" w:rsidRPr="00845A7D">
        <w:rPr>
          <w:lang w:val="en-GB"/>
        </w:rPr>
        <w:t xml:space="preserve"> from 1980-2000 to 2008-2019</w:t>
      </w:r>
      <w:del w:id="266" w:author="Marit Bragelien Veierød" w:date="2021-03-05T08:03:00Z">
        <w:r w:rsidRPr="00845A7D" w:rsidDel="00625395">
          <w:rPr>
            <w:lang w:val="en-GB"/>
          </w:rPr>
          <w:delText xml:space="preserve"> </w:delText>
        </w:r>
      </w:del>
      <w:ins w:id="267" w:author="Marit Bragelien Veierød" w:date="2021-03-05T08:02:00Z">
        <w:r w:rsidR="00625395">
          <w:rPr>
            <w:lang w:val="en-GB"/>
          </w:rPr>
          <w:t xml:space="preserve"> (Table 1). </w:t>
        </w:r>
      </w:ins>
      <w:del w:id="268" w:author="Marit Bragelien Veierød" w:date="2021-03-05T08:03:00Z">
        <w:r w:rsidRPr="00845A7D" w:rsidDel="00625395">
          <w:rPr>
            <w:lang w:val="en-GB"/>
          </w:rPr>
          <w:delText xml:space="preserve">and the </w:delText>
        </w:r>
        <w:commentRangeStart w:id="269"/>
        <w:r w:rsidRPr="00845A7D" w:rsidDel="00625395">
          <w:rPr>
            <w:lang w:val="en-GB"/>
          </w:rPr>
          <w:delText>median tumour thickness decreased</w:delText>
        </w:r>
      </w:del>
      <w:ins w:id="270" w:author="Marit Bragelien Veierød" w:date="2021-03-05T08:05:00Z">
        <w:r w:rsidR="00A80478">
          <w:rPr>
            <w:lang w:val="en-GB"/>
          </w:rPr>
          <w:t xml:space="preserve">Women were diagnosed at a thinner stage than men. </w:t>
        </w:r>
      </w:ins>
      <w:ins w:id="271" w:author="Marit Bragelien Veierød" w:date="2021-03-05T08:19:00Z">
        <w:r w:rsidR="00A80478">
          <w:rPr>
            <w:lang w:val="en-GB"/>
          </w:rPr>
          <w:t>I</w:t>
        </w:r>
      </w:ins>
      <w:ins w:id="272" w:author="Marit Bragelien Veierød" w:date="2021-03-05T07:58:00Z">
        <w:r w:rsidR="00625395">
          <w:rPr>
            <w:lang w:val="en-GB"/>
          </w:rPr>
          <w:t xml:space="preserve">n men, </w:t>
        </w:r>
      </w:ins>
      <w:ins w:id="273" w:author="Marit Bragelien Veierød" w:date="2021-03-05T07:57:00Z">
        <w:r w:rsidR="00625395">
          <w:rPr>
            <w:lang w:val="en-GB"/>
          </w:rPr>
          <w:t xml:space="preserve">median (IQR) </w:t>
        </w:r>
      </w:ins>
      <w:ins w:id="274" w:author="Marit Bragelien Veierød" w:date="2021-03-05T08:03:00Z">
        <w:r w:rsidR="00625395">
          <w:rPr>
            <w:lang w:val="en-GB"/>
          </w:rPr>
          <w:t xml:space="preserve">tumour thickness </w:t>
        </w:r>
      </w:ins>
      <w:ins w:id="275" w:author="Marit Bragelien Veierød" w:date="2021-03-05T07:59:00Z">
        <w:r w:rsidR="00625395">
          <w:rPr>
            <w:lang w:val="en-GB"/>
          </w:rPr>
          <w:t xml:space="preserve">decreased from </w:t>
        </w:r>
      </w:ins>
      <w:ins w:id="276" w:author="Marit Bragelien Veierød" w:date="2021-03-05T07:57:00Z">
        <w:r w:rsidR="00625395">
          <w:rPr>
            <w:lang w:val="en-GB"/>
          </w:rPr>
          <w:t>1.</w:t>
        </w:r>
      </w:ins>
      <w:ins w:id="277" w:author="Marit Bragelien Veierød" w:date="2021-03-05T07:58:00Z">
        <w:r w:rsidR="00625395">
          <w:rPr>
            <w:lang w:val="en-GB"/>
          </w:rPr>
          <w:t xml:space="preserve">4 </w:t>
        </w:r>
      </w:ins>
      <w:ins w:id="278" w:author="Marit Bragelien Veierød" w:date="2021-03-05T07:59:00Z">
        <w:r w:rsidR="00625395">
          <w:rPr>
            <w:lang w:val="en-GB"/>
          </w:rPr>
          <w:t>(0.</w:t>
        </w:r>
        <w:r w:rsidR="00625395" w:rsidRPr="00625395">
          <w:rPr>
            <w:szCs w:val="22"/>
            <w:lang w:val="en-GB"/>
          </w:rPr>
          <w:t xml:space="preserve">75 </w:t>
        </w:r>
        <w:r w:rsidR="00625395" w:rsidRPr="00625395">
          <w:rPr>
            <w:rFonts w:eastAsia="Arial" w:cs="Arial"/>
            <w:color w:val="111111"/>
            <w:szCs w:val="22"/>
            <w:rPrChange w:id="279" w:author="Marit Bragelien Veierød" w:date="2021-03-05T08:00:00Z">
              <w:rPr>
                <w:rFonts w:ascii="Arial" w:eastAsia="Arial" w:hAnsi="Arial" w:cs="Arial"/>
                <w:color w:val="111111"/>
                <w:sz w:val="16"/>
                <w:szCs w:val="16"/>
              </w:rPr>
            </w:rPrChange>
          </w:rPr>
          <w:t>–</w:t>
        </w:r>
        <w:r w:rsidR="00625395" w:rsidRPr="00625395">
          <w:rPr>
            <w:szCs w:val="22"/>
            <w:lang w:val="en-GB"/>
          </w:rPr>
          <w:t xml:space="preserve"> 3</w:t>
        </w:r>
        <w:r w:rsidR="00625395">
          <w:rPr>
            <w:lang w:val="en-GB"/>
          </w:rPr>
          <w:t xml:space="preserve">.0) </w:t>
        </w:r>
      </w:ins>
      <w:ins w:id="280" w:author="Marit Bragelien Veierød" w:date="2021-03-05T07:58:00Z">
        <w:r w:rsidR="00625395">
          <w:rPr>
            <w:lang w:val="en-GB"/>
          </w:rPr>
          <w:t xml:space="preserve">in 1980-1999 </w:t>
        </w:r>
      </w:ins>
      <w:ins w:id="281" w:author="Marit Bragelien Veierød" w:date="2021-03-05T08:00:00Z">
        <w:r w:rsidR="00625395">
          <w:rPr>
            <w:lang w:val="en-GB"/>
          </w:rPr>
          <w:t xml:space="preserve">to </w:t>
        </w:r>
      </w:ins>
      <w:ins w:id="282" w:author="Marit Bragelien Veierød" w:date="2021-03-05T07:58:00Z">
        <w:r w:rsidR="00625395">
          <w:rPr>
            <w:lang w:val="en-GB"/>
          </w:rPr>
          <w:t xml:space="preserve">1.0 </w:t>
        </w:r>
      </w:ins>
      <w:ins w:id="283" w:author="Marit Bragelien Veierød" w:date="2021-03-05T07:59:00Z">
        <w:r w:rsidR="00625395">
          <w:rPr>
            <w:lang w:val="en-GB"/>
          </w:rPr>
          <w:t>(0.6</w:t>
        </w:r>
      </w:ins>
      <w:ins w:id="284" w:author="Marit Bragelien Veierød" w:date="2021-03-05T08:00:00Z">
        <w:r w:rsidR="00625395">
          <w:rPr>
            <w:lang w:val="en-GB"/>
          </w:rPr>
          <w:t xml:space="preserve"> </w:t>
        </w:r>
        <w:r w:rsidR="00625395" w:rsidRPr="00562383">
          <w:rPr>
            <w:rFonts w:eastAsia="Arial" w:cs="Arial"/>
            <w:color w:val="111111"/>
            <w:szCs w:val="22"/>
          </w:rPr>
          <w:t>–</w:t>
        </w:r>
        <w:r w:rsidR="00625395">
          <w:rPr>
            <w:rFonts w:eastAsia="Arial" w:cs="Arial"/>
            <w:color w:val="111111"/>
            <w:szCs w:val="22"/>
          </w:rPr>
          <w:t xml:space="preserve"> 2.3) </w:t>
        </w:r>
      </w:ins>
      <w:ins w:id="285" w:author="Marit Bragelien Veierød" w:date="2021-03-05T07:58:00Z">
        <w:r w:rsidR="00625395">
          <w:rPr>
            <w:lang w:val="en-GB"/>
          </w:rPr>
          <w:t>in 2008-</w:t>
        </w:r>
      </w:ins>
      <w:ins w:id="286" w:author="Marit Bragelien Veierød" w:date="2021-03-05T08:00:00Z">
        <w:r w:rsidR="00625395">
          <w:rPr>
            <w:lang w:val="en-GB"/>
          </w:rPr>
          <w:t>2019</w:t>
        </w:r>
      </w:ins>
      <w:ins w:id="287" w:author="Marit Bragelien Veierød" w:date="2021-03-05T08:01:00Z">
        <w:r w:rsidR="00625395">
          <w:rPr>
            <w:lang w:val="en-GB"/>
          </w:rPr>
          <w:t xml:space="preserve">, and in women from 1.0 (0.6 </w:t>
        </w:r>
        <w:r w:rsidR="00625395" w:rsidRPr="00562383">
          <w:rPr>
            <w:rFonts w:eastAsia="Arial" w:cs="Arial"/>
            <w:color w:val="111111"/>
            <w:szCs w:val="22"/>
          </w:rPr>
          <w:t>–</w:t>
        </w:r>
        <w:r w:rsidR="00625395">
          <w:rPr>
            <w:rFonts w:eastAsia="Arial" w:cs="Arial"/>
            <w:color w:val="111111"/>
            <w:szCs w:val="22"/>
          </w:rPr>
          <w:t xml:space="preserve"> 2.0) to 0.9 (0.5 </w:t>
        </w:r>
        <w:r w:rsidR="00625395" w:rsidRPr="00562383">
          <w:rPr>
            <w:rFonts w:eastAsia="Arial" w:cs="Arial"/>
            <w:color w:val="111111"/>
            <w:szCs w:val="22"/>
          </w:rPr>
          <w:t>–</w:t>
        </w:r>
      </w:ins>
      <w:ins w:id="288" w:author="Marit Bragelien Veierød" w:date="2021-03-05T08:02:00Z">
        <w:r w:rsidR="00625395">
          <w:rPr>
            <w:rFonts w:eastAsia="Arial" w:cs="Arial"/>
            <w:color w:val="111111"/>
            <w:szCs w:val="22"/>
          </w:rPr>
          <w:t xml:space="preserve"> 1.80)</w:t>
        </w:r>
      </w:ins>
      <w:ins w:id="289" w:author="Adele Green" w:date="2021-03-05T10:20:00Z">
        <w:del w:id="290" w:author="Marit Bragelien Veierød" w:date="2021-03-05T08:02:00Z">
          <w:r w:rsidR="00766ACA" w:rsidDel="00625395">
            <w:rPr>
              <w:lang w:val="en-GB"/>
            </w:rPr>
            <w:delText xml:space="preserve"> (</w:delText>
          </w:r>
        </w:del>
      </w:ins>
      <w:commentRangeEnd w:id="269"/>
      <w:r w:rsidR="00FA0B5A">
        <w:rPr>
          <w:rStyle w:val="CommentReference"/>
        </w:rPr>
        <w:commentReference w:id="269"/>
      </w:r>
      <w:ins w:id="291" w:author="Adele Green" w:date="2021-03-05T10:20:00Z">
        <w:del w:id="292" w:author="Marit Bragelien Veierød" w:date="2021-03-05T08:02:00Z">
          <w:r w:rsidR="00766ACA" w:rsidDel="00625395">
            <w:rPr>
              <w:lang w:val="en-GB"/>
            </w:rPr>
            <w:delText>Table 1)</w:delText>
          </w:r>
        </w:del>
      </w:ins>
      <w:r w:rsidRPr="00845A7D">
        <w:rPr>
          <w:lang w:val="en-GB"/>
        </w:rPr>
        <w:t xml:space="preserve">. </w:t>
      </w:r>
      <w:del w:id="293" w:author="Marit Bragelien Veierød" w:date="2021-03-05T08:04:00Z">
        <w:r w:rsidRPr="00845A7D" w:rsidDel="00625395">
          <w:rPr>
            <w:lang w:val="en-GB"/>
          </w:rPr>
          <w:delText>Melanoma</w:delText>
        </w:r>
      </w:del>
      <w:ins w:id="294" w:author="Adele Green" w:date="2021-03-05T10:25:00Z">
        <w:del w:id="295" w:author="Marit Bragelien Veierød" w:date="2021-03-05T08:04:00Z">
          <w:r w:rsidR="00FA0B5A" w:rsidDel="00625395">
            <w:rPr>
              <w:lang w:val="en-GB"/>
            </w:rPr>
            <w:delText>s</w:delText>
          </w:r>
        </w:del>
      </w:ins>
      <w:del w:id="296" w:author="Marit Bragelien Veierød" w:date="2021-03-05T08:04:00Z">
        <w:r w:rsidRPr="00845A7D" w:rsidDel="00625395">
          <w:rPr>
            <w:lang w:val="en-GB"/>
          </w:rPr>
          <w:delText xml:space="preserve"> </w:delText>
        </w:r>
      </w:del>
      <w:ins w:id="297" w:author="Corina Silvia Rueegg" w:date="2021-03-04T13:29:00Z">
        <w:del w:id="298" w:author="Marit Bragelien Veierød" w:date="2021-03-05T08:04:00Z">
          <w:r w:rsidR="00F15296" w:rsidDel="00625395">
            <w:rPr>
              <w:lang w:val="en-GB"/>
            </w:rPr>
            <w:delText xml:space="preserve">in women </w:delText>
          </w:r>
        </w:del>
      </w:ins>
      <w:ins w:id="299" w:author="Adele Green" w:date="2021-03-05T10:25:00Z">
        <w:del w:id="300" w:author="Marit Bragelien Veierød" w:date="2021-03-05T08:04:00Z">
          <w:r w:rsidR="00FA0B5A" w:rsidDel="00625395">
            <w:rPr>
              <w:lang w:val="en-GB"/>
            </w:rPr>
            <w:delText xml:space="preserve">were </w:delText>
          </w:r>
        </w:del>
      </w:ins>
      <w:ins w:id="301" w:author="Adele Green" w:date="2021-03-05T10:26:00Z">
        <w:del w:id="302" w:author="Marit Bragelien Veierød" w:date="2021-03-05T08:04:00Z">
          <w:r w:rsidR="00FA0B5A" w:rsidDel="00625395">
            <w:rPr>
              <w:lang w:val="en-GB"/>
            </w:rPr>
            <w:delText xml:space="preserve">thinner </w:delText>
          </w:r>
        </w:del>
      </w:ins>
      <w:del w:id="303" w:author="Marit Bragelien Veierød" w:date="2021-03-05T08:04:00Z">
        <w:r w:rsidRPr="00845A7D" w:rsidDel="00625395">
          <w:rPr>
            <w:lang w:val="en-GB"/>
          </w:rPr>
          <w:delText>was</w:delText>
        </w:r>
      </w:del>
      <w:ins w:id="304" w:author="Adele Green" w:date="2021-03-05T10:26:00Z">
        <w:del w:id="305" w:author="Marit Bragelien Veierød" w:date="2021-03-05T08:04:00Z">
          <w:r w:rsidR="00FA0B5A" w:rsidDel="00625395">
            <w:rPr>
              <w:lang w:val="en-GB"/>
            </w:rPr>
            <w:delText>than in men</w:delText>
          </w:r>
        </w:del>
      </w:ins>
      <w:del w:id="306" w:author="Marit Bragelien Veierød" w:date="2021-03-05T08:04:00Z">
        <w:r w:rsidRPr="00845A7D" w:rsidDel="00625395">
          <w:rPr>
            <w:lang w:val="en-GB"/>
          </w:rPr>
          <w:delText xml:space="preserve"> </w:delText>
        </w:r>
      </w:del>
      <w:ins w:id="307" w:author="Adele Green" w:date="2021-03-05T10:26:00Z">
        <w:del w:id="308" w:author="Marit Bragelien Veierød" w:date="2021-03-05T08:04:00Z">
          <w:r w:rsidR="00FA0B5A" w:rsidDel="00625395">
            <w:rPr>
              <w:lang w:val="en-GB"/>
            </w:rPr>
            <w:delText xml:space="preserve">at </w:delText>
          </w:r>
        </w:del>
      </w:ins>
      <w:del w:id="309" w:author="Marit Bragelien Veierød" w:date="2021-03-05T08:04:00Z">
        <w:r w:rsidRPr="00845A7D" w:rsidDel="00625395">
          <w:rPr>
            <w:lang w:val="en-GB"/>
          </w:rPr>
          <w:delText>diagnos</w:delText>
        </w:r>
      </w:del>
      <w:ins w:id="310" w:author="Adele Green" w:date="2021-03-05T10:26:00Z">
        <w:del w:id="311" w:author="Marit Bragelien Veierød" w:date="2021-03-05T08:04:00Z">
          <w:r w:rsidR="00FA0B5A" w:rsidDel="00625395">
            <w:rPr>
              <w:lang w:val="en-GB"/>
            </w:rPr>
            <w:delText xml:space="preserve">is </w:delText>
          </w:r>
        </w:del>
      </w:ins>
      <w:del w:id="312" w:author="Marit Bragelien Veierød" w:date="2021-03-05T08:04:00Z">
        <w:r w:rsidRPr="00845A7D" w:rsidDel="00625395">
          <w:rPr>
            <w:lang w:val="en-GB"/>
          </w:rPr>
          <w:delText xml:space="preserve">ed </w:delText>
        </w:r>
      </w:del>
      <w:ins w:id="313" w:author="Corina Silvia Rueegg" w:date="2021-03-04T13:29:00Z">
        <w:del w:id="314" w:author="Marit Bragelien Veierød" w:date="2021-03-05T08:04:00Z">
          <w:r w:rsidR="00F15296" w:rsidDel="00625395">
            <w:rPr>
              <w:lang w:val="en-GB"/>
            </w:rPr>
            <w:delText>with</w:delText>
          </w:r>
        </w:del>
      </w:ins>
      <w:del w:id="315" w:author="Marit Bragelien Veierød" w:date="2021-03-05T08:04:00Z">
        <w:r w:rsidRPr="00845A7D" w:rsidDel="00625395">
          <w:rPr>
            <w:lang w:val="en-GB"/>
          </w:rPr>
          <w:delText>in a thinner stage in women than</w:delText>
        </w:r>
      </w:del>
      <w:ins w:id="316" w:author="Corina Silvia Rueegg" w:date="2021-03-04T13:29:00Z">
        <w:del w:id="317" w:author="Marit Bragelien Veierød" w:date="2021-03-05T08:04:00Z">
          <w:r w:rsidR="00F15296" w:rsidDel="00625395">
            <w:rPr>
              <w:lang w:val="en-GB"/>
            </w:rPr>
            <w:delText xml:space="preserve">compared </w:delText>
          </w:r>
        </w:del>
        <w:del w:id="318" w:author="Adele Green" w:date="2021-03-05T10:26:00Z">
          <w:r w:rsidR="00F15296" w:rsidDel="00FA0B5A">
            <w:rPr>
              <w:lang w:val="en-GB"/>
            </w:rPr>
            <w:delText>to</w:delText>
          </w:r>
        </w:del>
      </w:ins>
      <w:del w:id="319" w:author="Corina Silvia Rueegg" w:date="2021-03-04T13:29:00Z">
        <w:r w:rsidRPr="00845A7D" w:rsidDel="00F15296">
          <w:rPr>
            <w:lang w:val="en-GB"/>
          </w:rPr>
          <w:delText xml:space="preserve"> in</w:delText>
        </w:r>
      </w:del>
      <w:del w:id="320" w:author="Adele Green" w:date="2021-03-05T10:26:00Z">
        <w:r w:rsidRPr="00845A7D" w:rsidDel="00FA0B5A">
          <w:rPr>
            <w:lang w:val="en-GB"/>
          </w:rPr>
          <w:delText xml:space="preserve"> men</w:delText>
        </w:r>
      </w:del>
      <w:del w:id="321" w:author="Marit Bragelien Veierød" w:date="2021-03-05T08:19:00Z">
        <w:r w:rsidRPr="00845A7D" w:rsidDel="00A80478">
          <w:rPr>
            <w:lang w:val="en-GB"/>
          </w:rPr>
          <w:delText xml:space="preserve">. </w:delText>
        </w:r>
        <w:commentRangeStart w:id="322"/>
        <w:r w:rsidRPr="00845A7D" w:rsidDel="00A80478">
          <w:rPr>
            <w:lang w:val="en-GB"/>
          </w:rPr>
          <w:delText>Within each</w:delText>
        </w:r>
      </w:del>
      <w:ins w:id="323" w:author="Corina Silvia Rueegg" w:date="2021-03-04T13:29:00Z">
        <w:del w:id="324" w:author="Marit Bragelien Veierød" w:date="2021-03-05T08:19:00Z">
          <w:r w:rsidR="00F15296" w:rsidDel="00A80478">
            <w:rPr>
              <w:lang w:val="en-GB"/>
            </w:rPr>
            <w:delText>-</w:delText>
          </w:r>
        </w:del>
      </w:ins>
      <w:del w:id="325" w:author="Marit Bragelien Veierød" w:date="2021-03-05T08:19:00Z">
        <w:r w:rsidRPr="00845A7D" w:rsidDel="00A80478">
          <w:rPr>
            <w:lang w:val="en-GB"/>
          </w:rPr>
          <w:delText xml:space="preserve"> T stage, median tumour thickness was stable over time</w:delText>
        </w:r>
        <w:commentRangeEnd w:id="322"/>
        <w:r w:rsidR="00C07D5E" w:rsidDel="00A80478">
          <w:rPr>
            <w:rStyle w:val="CommentReference"/>
          </w:rPr>
          <w:commentReference w:id="322"/>
        </w:r>
      </w:del>
      <w:ins w:id="326" w:author="Corina Silvia Rueegg" w:date="2021-03-04T13:30:00Z">
        <w:del w:id="327" w:author="Marit Bragelien Veierød" w:date="2021-03-05T08:19:00Z">
          <w:r w:rsidR="00F15296" w:rsidDel="00A80478">
            <w:rPr>
              <w:lang w:val="en-GB"/>
            </w:rPr>
            <w:delText>,</w:delText>
          </w:r>
        </w:del>
      </w:ins>
      <w:del w:id="328" w:author="Marit Bragelien Veierød" w:date="2021-03-05T08:19:00Z">
        <w:r w:rsidRPr="00845A7D" w:rsidDel="00A80478">
          <w:rPr>
            <w:lang w:val="en-GB"/>
          </w:rPr>
          <w:delText xml:space="preserve"> however</w:delText>
        </w:r>
      </w:del>
      <w:ins w:id="329" w:author="Reza Ghiasvand" w:date="2021-03-04T16:05:00Z">
        <w:del w:id="330" w:author="Marit Bragelien Veierød" w:date="2021-03-05T08:19:00Z">
          <w:r w:rsidR="007006AF" w:rsidDel="00A80478">
            <w:rPr>
              <w:lang w:val="en-GB"/>
            </w:rPr>
            <w:delText>,</w:delText>
          </w:r>
        </w:del>
      </w:ins>
      <w:del w:id="331" w:author="Marit Bragelien Veierød" w:date="2021-03-05T08:19:00Z">
        <w:r w:rsidRPr="00845A7D" w:rsidDel="00A80478">
          <w:rPr>
            <w:lang w:val="en-GB"/>
          </w:rPr>
          <w:delText xml:space="preserve"> </w:delText>
        </w:r>
      </w:del>
      <w:ins w:id="332" w:author="Corina Silvia Rueegg" w:date="2021-03-04T13:30:00Z">
        <w:del w:id="333" w:author="Marit Bragelien Veierød" w:date="2021-03-05T08:19:00Z">
          <w:r w:rsidR="00F15296" w:rsidDel="00A80478">
            <w:rPr>
              <w:lang w:val="en-GB"/>
            </w:rPr>
            <w:delText xml:space="preserve">there was larger variation within </w:delText>
          </w:r>
        </w:del>
      </w:ins>
      <w:del w:id="334" w:author="Marit Bragelien Veierød" w:date="2021-03-05T08:19:00Z">
        <w:r w:rsidRPr="00845A7D" w:rsidDel="00A80478">
          <w:rPr>
            <w:lang w:val="en-GB"/>
          </w:rPr>
          <w:delText>stage T4 has large variation</w:delText>
        </w:r>
        <w:r w:rsidR="008357CC" w:rsidRPr="00845A7D" w:rsidDel="00A80478">
          <w:rPr>
            <w:lang w:val="en-GB"/>
          </w:rPr>
          <w:delText xml:space="preserve"> (min- max </w:delText>
        </w:r>
        <w:r w:rsidR="00721FE5" w:rsidRPr="00845A7D" w:rsidDel="00A80478">
          <w:rPr>
            <w:lang w:val="en-GB"/>
          </w:rPr>
          <w:delText>4.01</w:delText>
        </w:r>
        <w:r w:rsidR="008357CC" w:rsidRPr="00845A7D" w:rsidDel="00A80478">
          <w:rPr>
            <w:lang w:val="en-GB"/>
          </w:rPr>
          <w:delText>-</w:delText>
        </w:r>
        <w:commentRangeStart w:id="335"/>
        <w:r w:rsidR="00721FE5" w:rsidRPr="00845A7D" w:rsidDel="00A80478">
          <w:rPr>
            <w:lang w:val="en-GB"/>
          </w:rPr>
          <w:delText>84</w:delText>
        </w:r>
        <w:r w:rsidR="008357CC" w:rsidRPr="00845A7D" w:rsidDel="00A80478">
          <w:rPr>
            <w:lang w:val="en-GB"/>
          </w:rPr>
          <w:delText xml:space="preserve"> mm</w:delText>
        </w:r>
        <w:r w:rsidR="006E56DB" w:rsidRPr="00845A7D" w:rsidDel="00A80478">
          <w:rPr>
            <w:lang w:val="en-GB"/>
          </w:rPr>
          <w:delText xml:space="preserve"> in men and </w:delText>
        </w:r>
        <w:r w:rsidR="00721FE5" w:rsidRPr="00845A7D" w:rsidDel="00A80478">
          <w:rPr>
            <w:lang w:val="en-GB"/>
          </w:rPr>
          <w:delText>4.01</w:delText>
        </w:r>
        <w:r w:rsidR="006E56DB" w:rsidRPr="00845A7D" w:rsidDel="00A80478">
          <w:rPr>
            <w:lang w:val="en-GB"/>
          </w:rPr>
          <w:delText>-</w:delText>
        </w:r>
        <w:r w:rsidR="00721FE5" w:rsidRPr="00845A7D" w:rsidDel="00A80478">
          <w:rPr>
            <w:lang w:val="en-GB"/>
          </w:rPr>
          <w:delText>85</w:delText>
        </w:r>
        <w:r w:rsidR="006E56DB" w:rsidRPr="00845A7D" w:rsidDel="00A80478">
          <w:rPr>
            <w:lang w:val="en-GB"/>
          </w:rPr>
          <w:delText xml:space="preserve"> mm </w:delText>
        </w:r>
        <w:commentRangeEnd w:id="335"/>
        <w:r w:rsidR="00C07D5E" w:rsidDel="00A80478">
          <w:rPr>
            <w:rStyle w:val="CommentReference"/>
          </w:rPr>
          <w:commentReference w:id="335"/>
        </w:r>
        <w:r w:rsidR="006E56DB" w:rsidRPr="00845A7D" w:rsidDel="00A80478">
          <w:rPr>
            <w:lang w:val="en-GB"/>
          </w:rPr>
          <w:delText>in women</w:delText>
        </w:r>
        <w:r w:rsidR="008357CC" w:rsidRPr="00845A7D" w:rsidDel="00A80478">
          <w:rPr>
            <w:lang w:val="en-GB"/>
          </w:rPr>
          <w:delText>)</w:delText>
        </w:r>
        <w:r w:rsidRPr="00845A7D" w:rsidDel="00A80478">
          <w:rPr>
            <w:lang w:val="en-GB"/>
          </w:rPr>
          <w:delText>.</w:delText>
        </w:r>
      </w:del>
    </w:p>
    <w:p w14:paraId="77D9809C" w14:textId="541071B6" w:rsidR="005C61BB" w:rsidRPr="00845A7D" w:rsidRDefault="00DD355B" w:rsidP="005C61BB">
      <w:pPr>
        <w:pStyle w:val="BodyText"/>
        <w:rPr>
          <w:lang w:val="en-GB"/>
        </w:rPr>
      </w:pPr>
      <w:r w:rsidRPr="00845A7D">
        <w:rPr>
          <w:lang w:val="en-GB"/>
        </w:rPr>
        <w:t xml:space="preserve">Tumour thickness was missing in the pathology reports for </w:t>
      </w:r>
      <w:r w:rsidR="009F1942" w:rsidRPr="00845A7D">
        <w:rPr>
          <w:lang w:val="en-GB"/>
        </w:rPr>
        <w:t xml:space="preserve">more than 25% of the </w:t>
      </w:r>
      <w:r w:rsidRPr="00845A7D">
        <w:rPr>
          <w:lang w:val="en-GB"/>
        </w:rPr>
        <w:t xml:space="preserve">cases until </w:t>
      </w:r>
      <w:r w:rsidR="00D94F5C" w:rsidRPr="00845A7D">
        <w:rPr>
          <w:lang w:val="en-GB"/>
        </w:rPr>
        <w:t>1990</w:t>
      </w:r>
      <w:r w:rsidR="008357CC" w:rsidRPr="00845A7D">
        <w:rPr>
          <w:lang w:val="en-GB"/>
        </w:rPr>
        <w:t>. R</w:t>
      </w:r>
      <w:r w:rsidRPr="00845A7D">
        <w:rPr>
          <w:lang w:val="en-GB"/>
        </w:rPr>
        <w:t>eporting of u</w:t>
      </w:r>
      <w:r w:rsidR="003E5483" w:rsidRPr="00845A7D">
        <w:rPr>
          <w:lang w:val="en-GB"/>
        </w:rPr>
        <w:t xml:space="preserve">lceration </w:t>
      </w:r>
      <w:r w:rsidRPr="00845A7D">
        <w:rPr>
          <w:lang w:val="en-GB"/>
        </w:rPr>
        <w:t>started in</w:t>
      </w:r>
      <w:r w:rsidR="006B6346" w:rsidRPr="00845A7D">
        <w:rPr>
          <w:lang w:val="en-GB"/>
        </w:rPr>
        <w:t xml:space="preserve"> 2000</w:t>
      </w:r>
      <w:r w:rsidRPr="00845A7D">
        <w:rPr>
          <w:lang w:val="en-GB"/>
        </w:rPr>
        <w:t>,</w:t>
      </w:r>
      <w:r w:rsidR="006B6346" w:rsidRPr="00845A7D">
        <w:rPr>
          <w:lang w:val="en-GB"/>
        </w:rPr>
        <w:t xml:space="preserve"> </w:t>
      </w:r>
      <w:r w:rsidR="00D762D0" w:rsidRPr="00845A7D">
        <w:rPr>
          <w:lang w:val="en-GB"/>
        </w:rPr>
        <w:t xml:space="preserve">but </w:t>
      </w:r>
      <w:r w:rsidRPr="00845A7D">
        <w:rPr>
          <w:lang w:val="en-GB"/>
        </w:rPr>
        <w:t>with a large proportion of missing values</w:t>
      </w:r>
      <w:r w:rsidR="00FB3F14" w:rsidRPr="00845A7D">
        <w:rPr>
          <w:lang w:val="en-GB"/>
        </w:rPr>
        <w:t xml:space="preserve">. </w:t>
      </w:r>
      <w:r w:rsidR="00944264" w:rsidRPr="00845A7D">
        <w:rPr>
          <w:lang w:val="en-GB"/>
        </w:rPr>
        <w:t xml:space="preserve">After </w:t>
      </w:r>
      <w:r w:rsidRPr="00845A7D">
        <w:rPr>
          <w:lang w:val="en-GB"/>
        </w:rPr>
        <w:t xml:space="preserve">the Norwegian </w:t>
      </w:r>
      <w:r w:rsidR="00944264" w:rsidRPr="00845A7D">
        <w:rPr>
          <w:lang w:val="en-GB"/>
        </w:rPr>
        <w:t xml:space="preserve">Melanoma Registry was established </w:t>
      </w:r>
      <w:r w:rsidRPr="00845A7D">
        <w:rPr>
          <w:lang w:val="en-GB"/>
        </w:rPr>
        <w:t xml:space="preserve">in </w:t>
      </w:r>
      <w:r w:rsidR="001C0B2F" w:rsidRPr="00845A7D">
        <w:rPr>
          <w:lang w:val="en-GB"/>
        </w:rPr>
        <w:t>2008</w:t>
      </w:r>
      <w:r w:rsidR="006B6346" w:rsidRPr="00845A7D">
        <w:rPr>
          <w:lang w:val="en-GB"/>
        </w:rPr>
        <w:t>,</w:t>
      </w:r>
      <w:r w:rsidR="001C0B2F" w:rsidRPr="00845A7D">
        <w:rPr>
          <w:lang w:val="en-GB"/>
        </w:rPr>
        <w:t xml:space="preserve"> </w:t>
      </w:r>
      <w:r w:rsidR="005C61BB" w:rsidRPr="00845A7D">
        <w:rPr>
          <w:lang w:val="en-GB"/>
        </w:rPr>
        <w:t xml:space="preserve">the </w:t>
      </w:r>
      <w:r w:rsidR="009B4D99" w:rsidRPr="00845A7D">
        <w:rPr>
          <w:lang w:val="en-GB"/>
        </w:rPr>
        <w:t>proportion</w:t>
      </w:r>
      <w:r w:rsidR="008357CC" w:rsidRPr="00845A7D">
        <w:rPr>
          <w:lang w:val="en-GB"/>
        </w:rPr>
        <w:t>s</w:t>
      </w:r>
      <w:r w:rsidR="009B4D99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of </w:t>
      </w:r>
      <w:r w:rsidR="005C61BB" w:rsidRPr="00845A7D">
        <w:rPr>
          <w:lang w:val="en-GB"/>
        </w:rPr>
        <w:t xml:space="preserve">missing </w:t>
      </w:r>
      <w:r w:rsidR="001C0B2F" w:rsidRPr="00845A7D">
        <w:rPr>
          <w:lang w:val="en-GB"/>
        </w:rPr>
        <w:t>u</w:t>
      </w:r>
      <w:r w:rsidR="005C61BB" w:rsidRPr="00845A7D">
        <w:rPr>
          <w:lang w:val="en-GB"/>
        </w:rPr>
        <w:t xml:space="preserve">lceration </w:t>
      </w:r>
      <w:r w:rsidR="007A51C1" w:rsidRPr="00845A7D">
        <w:rPr>
          <w:lang w:val="en-GB"/>
        </w:rPr>
        <w:t>d</w:t>
      </w:r>
      <w:r w:rsidR="00F97C13" w:rsidRPr="00845A7D">
        <w:rPr>
          <w:lang w:val="en-GB"/>
        </w:rPr>
        <w:t>e</w:t>
      </w:r>
      <w:r w:rsidR="007A51C1" w:rsidRPr="00845A7D">
        <w:rPr>
          <w:lang w:val="en-GB"/>
        </w:rPr>
        <w:t xml:space="preserve">creased </w:t>
      </w:r>
      <w:r w:rsidR="005C61BB" w:rsidRPr="00845A7D">
        <w:rPr>
          <w:lang w:val="en-GB"/>
        </w:rPr>
        <w:t>dramatically.</w:t>
      </w:r>
      <w:r w:rsidR="00D31539" w:rsidRPr="00845A7D">
        <w:rPr>
          <w:lang w:val="en-GB"/>
        </w:rPr>
        <w:t xml:space="preserve"> </w:t>
      </w:r>
    </w:p>
    <w:p w14:paraId="26C1DC8B" w14:textId="6643E1EC" w:rsidR="0047205E" w:rsidRDefault="00D35DDA">
      <w:pPr>
        <w:pStyle w:val="TableCaption"/>
        <w:rPr>
          <w:ins w:id="336" w:author="Raju Rimal" w:date="2021-03-05T12:01:00Z"/>
          <w:i w:val="0"/>
          <w:iCs/>
          <w:lang w:val="en-GB"/>
        </w:rPr>
      </w:pPr>
      <w:bookmarkStart w:id="337" w:name="unnamed-chunk-2"/>
      <w:commentRangeStart w:id="338"/>
      <w:commentRangeStart w:id="339"/>
      <w:r w:rsidRPr="00845A7D">
        <w:rPr>
          <w:i w:val="0"/>
          <w:iCs/>
          <w:lang w:val="en-GB"/>
        </w:rPr>
        <w:t xml:space="preserve">Table </w:t>
      </w:r>
      <w:commentRangeEnd w:id="338"/>
      <w:r w:rsidR="00FB0E06">
        <w:rPr>
          <w:rStyle w:val="CommentReference"/>
          <w:i w:val="0"/>
        </w:rPr>
        <w:commentReference w:id="338"/>
      </w:r>
      <w:commentRangeEnd w:id="339"/>
      <w:r w:rsidR="00524575">
        <w:rPr>
          <w:rStyle w:val="CommentReference"/>
          <w:i w:val="0"/>
        </w:rPr>
        <w:commentReference w:id="339"/>
      </w:r>
      <w:r w:rsidRPr="00845A7D">
        <w:rPr>
          <w:i w:val="0"/>
          <w:iCs/>
          <w:lang w:val="en-GB"/>
        </w:rPr>
        <w:fldChar w:fldCharType="begin"/>
      </w:r>
      <w:r w:rsidRPr="00845A7D">
        <w:rPr>
          <w:i w:val="0"/>
          <w:iCs/>
          <w:lang w:val="en-GB"/>
        </w:rPr>
        <w:instrText>SEQ tab \* Arabic</w:instrText>
      </w:r>
      <w:r w:rsidRPr="00845A7D">
        <w:rPr>
          <w:i w:val="0"/>
          <w:iCs/>
          <w:lang w:val="en-GB"/>
        </w:rPr>
        <w:fldChar w:fldCharType="separate"/>
      </w:r>
      <w:r w:rsidR="00A35405">
        <w:rPr>
          <w:i w:val="0"/>
          <w:iCs/>
          <w:noProof/>
          <w:lang w:val="en-GB"/>
        </w:rPr>
        <w:t>1</w:t>
      </w:r>
      <w:r w:rsidRPr="00845A7D">
        <w:rPr>
          <w:i w:val="0"/>
          <w:iCs/>
          <w:lang w:val="en-GB"/>
        </w:rPr>
        <w:fldChar w:fldCharType="end"/>
      </w:r>
      <w:bookmarkEnd w:id="337"/>
      <w:r w:rsidRPr="00845A7D">
        <w:rPr>
          <w:i w:val="0"/>
          <w:iCs/>
          <w:lang w:val="en-GB"/>
        </w:rPr>
        <w:t xml:space="preserve">: </w:t>
      </w:r>
      <w:r w:rsidR="00456A38" w:rsidRPr="00845A7D">
        <w:rPr>
          <w:i w:val="0"/>
          <w:iCs/>
          <w:lang w:val="en-GB"/>
        </w:rPr>
        <w:t xml:space="preserve"> </w:t>
      </w:r>
      <w:r w:rsidR="00D31539" w:rsidRPr="00845A7D">
        <w:rPr>
          <w:i w:val="0"/>
          <w:iCs/>
          <w:lang w:val="en-GB"/>
        </w:rPr>
        <w:t>C</w:t>
      </w:r>
      <w:r w:rsidR="000A6A83" w:rsidRPr="00845A7D">
        <w:rPr>
          <w:i w:val="0"/>
          <w:iCs/>
          <w:lang w:val="en-GB"/>
        </w:rPr>
        <w:t>haracteristics</w:t>
      </w:r>
      <w:r w:rsidR="00D31539" w:rsidRPr="00845A7D">
        <w:rPr>
          <w:i w:val="0"/>
          <w:iCs/>
          <w:vertAlign w:val="superscript"/>
          <w:lang w:val="en-GB"/>
        </w:rPr>
        <w:t>1</w:t>
      </w:r>
      <w:r w:rsidR="00D31539" w:rsidRPr="00845A7D">
        <w:rPr>
          <w:i w:val="0"/>
          <w:iCs/>
          <w:lang w:val="en-GB"/>
        </w:rPr>
        <w:t xml:space="preserve"> of Norwegian melanoma cases, 1980-2019</w:t>
      </w:r>
      <w:r w:rsidR="000A6A83" w:rsidRPr="00845A7D">
        <w:rPr>
          <w:i w:val="0"/>
          <w:iCs/>
          <w:lang w:val="en-GB"/>
        </w:rPr>
        <w:t xml:space="preserve">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00"/>
        <w:gridCol w:w="1169"/>
        <w:gridCol w:w="1169"/>
        <w:gridCol w:w="1171"/>
        <w:gridCol w:w="1169"/>
        <w:gridCol w:w="1169"/>
        <w:gridCol w:w="1173"/>
        <w:tblGridChange w:id="340">
          <w:tblGrid>
            <w:gridCol w:w="1895"/>
            <w:gridCol w:w="105"/>
            <w:gridCol w:w="1003"/>
            <w:gridCol w:w="1108"/>
            <w:gridCol w:w="1108"/>
            <w:gridCol w:w="290"/>
            <w:gridCol w:w="818"/>
            <w:gridCol w:w="1108"/>
            <w:gridCol w:w="1108"/>
            <w:gridCol w:w="477"/>
          </w:tblGrid>
        </w:tblGridChange>
      </w:tblGrid>
      <w:tr w:rsidR="00F17778" w:rsidRPr="00567BCF" w14:paraId="1CE431D8" w14:textId="77777777" w:rsidTr="00F17778">
        <w:trPr>
          <w:cantSplit/>
          <w:tblHeader/>
          <w:jc w:val="center"/>
          <w:ins w:id="341" w:author="Raju Rimal" w:date="2021-03-05T12:01:00Z"/>
        </w:trPr>
        <w:tc>
          <w:tcPr>
            <w:tcW w:w="110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B49C" w14:textId="77777777" w:rsidR="0088753F" w:rsidRPr="00567BCF" w:rsidRDefault="0088753F" w:rsidP="001F5C80">
            <w:pPr>
              <w:spacing w:after="0"/>
              <w:jc w:val="left"/>
              <w:rPr>
                <w:ins w:id="342" w:author="Raju Rimal" w:date="2021-03-05T12:01:00Z"/>
                <w:b/>
                <w:bCs/>
                <w:rPrChange w:id="343" w:author="Raju Rimal" w:date="2021-03-05T12:03:00Z">
                  <w:rPr>
                    <w:ins w:id="344" w:author="Raju Rimal" w:date="2021-03-05T12:01:00Z"/>
                  </w:rPr>
                </w:rPrChange>
              </w:rPr>
            </w:pPr>
          </w:p>
        </w:tc>
        <w:tc>
          <w:tcPr>
            <w:tcW w:w="1945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8256" w14:textId="77777777" w:rsidR="0088753F" w:rsidRPr="00567BCF" w:rsidRDefault="0088753F" w:rsidP="001F5C80">
            <w:pPr>
              <w:spacing w:after="0"/>
              <w:jc w:val="center"/>
              <w:rPr>
                <w:ins w:id="345" w:author="Raju Rimal" w:date="2021-03-05T12:01:00Z"/>
                <w:b/>
                <w:bCs/>
                <w:rPrChange w:id="346" w:author="Raju Rimal" w:date="2021-03-05T12:03:00Z">
                  <w:rPr>
                    <w:ins w:id="347" w:author="Raju Rimal" w:date="2021-03-05T12:01:00Z"/>
                  </w:rPr>
                </w:rPrChange>
              </w:rPr>
            </w:pPr>
            <w:ins w:id="348" w:author="Raju Rimal" w:date="2021-03-05T12:01:00Z">
              <w:r w:rsidRPr="00567BCF">
                <w:rPr>
                  <w:rFonts w:ascii="Arial" w:eastAsia="Arial" w:hAnsi="Arial" w:cs="Arial"/>
                  <w:b/>
                  <w:bCs/>
                  <w:color w:val="000000"/>
                  <w:sz w:val="16"/>
                  <w:szCs w:val="16"/>
                  <w:rPrChange w:id="349" w:author="Raju Rimal" w:date="2021-03-05T12:03:00Z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rPrChange>
                </w:rPr>
                <w:t>Male</w:t>
              </w:r>
            </w:ins>
          </w:p>
        </w:tc>
        <w:tc>
          <w:tcPr>
            <w:tcW w:w="1945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09E3" w14:textId="77777777" w:rsidR="0088753F" w:rsidRPr="00567BCF" w:rsidRDefault="0088753F" w:rsidP="001F5C80">
            <w:pPr>
              <w:spacing w:after="0"/>
              <w:jc w:val="center"/>
              <w:rPr>
                <w:ins w:id="350" w:author="Raju Rimal" w:date="2021-03-05T12:01:00Z"/>
                <w:b/>
                <w:bCs/>
                <w:rPrChange w:id="351" w:author="Raju Rimal" w:date="2021-03-05T12:03:00Z">
                  <w:rPr>
                    <w:ins w:id="352" w:author="Raju Rimal" w:date="2021-03-05T12:01:00Z"/>
                  </w:rPr>
                </w:rPrChange>
              </w:rPr>
            </w:pPr>
            <w:ins w:id="353" w:author="Raju Rimal" w:date="2021-03-05T12:01:00Z">
              <w:r w:rsidRPr="00567BCF">
                <w:rPr>
                  <w:rFonts w:ascii="Arial" w:eastAsia="Arial" w:hAnsi="Arial" w:cs="Arial"/>
                  <w:b/>
                  <w:bCs/>
                  <w:color w:val="000000"/>
                  <w:sz w:val="16"/>
                  <w:szCs w:val="16"/>
                  <w:rPrChange w:id="354" w:author="Raju Rimal" w:date="2021-03-05T12:03:00Z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rPrChange>
                </w:rPr>
                <w:t>Female</w:t>
              </w:r>
            </w:ins>
          </w:p>
        </w:tc>
      </w:tr>
      <w:tr w:rsidR="00F17778" w14:paraId="0E39302B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355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tblHeader/>
          <w:jc w:val="center"/>
          <w:ins w:id="356" w:author="Raju Rimal" w:date="2021-03-05T12:01:00Z"/>
          <w:trPrChange w:id="357" w:author="Raju Rimal" w:date="2021-03-05T12:05:00Z">
            <w:trPr>
              <w:gridAfter w:val="0"/>
              <w:cantSplit/>
              <w:tblHeader/>
              <w:jc w:val="center"/>
            </w:trPr>
          </w:trPrChange>
        </w:trPr>
        <w:tc>
          <w:tcPr>
            <w:tcW w:w="110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58" w:author="Raju Rimal" w:date="2021-03-05T12:05:00Z">
              <w:tcPr>
                <w:tcW w:w="0" w:type="auto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958DFEA" w14:textId="77777777" w:rsidR="0088753F" w:rsidRPr="0088753F" w:rsidRDefault="0088753F" w:rsidP="001F5C80">
            <w:pPr>
              <w:spacing w:after="0"/>
              <w:ind w:left="100" w:right="100"/>
              <w:jc w:val="left"/>
              <w:rPr>
                <w:ins w:id="359" w:author="Raju Rimal" w:date="2021-03-05T12:01:00Z"/>
                <w:b/>
                <w:bCs/>
                <w:rPrChange w:id="360" w:author="Raju Rimal" w:date="2021-03-05T12:02:00Z">
                  <w:rPr>
                    <w:ins w:id="361" w:author="Raju Rimal" w:date="2021-03-05T12:01:00Z"/>
                  </w:rPr>
                </w:rPrChange>
              </w:rPr>
            </w:pPr>
            <w:ins w:id="362" w:author="Raju Rimal" w:date="2021-03-05T12:01:00Z">
              <w:r w:rsidRPr="0088753F">
                <w:rPr>
                  <w:rFonts w:ascii="Arial" w:eastAsia="Arial" w:hAnsi="Arial" w:cs="Arial"/>
                  <w:b/>
                  <w:bCs/>
                  <w:color w:val="111111"/>
                  <w:sz w:val="16"/>
                  <w:szCs w:val="16"/>
                  <w:rPrChange w:id="363" w:author="Raju Rimal" w:date="2021-03-05T12:02:00Z">
                    <w:rPr>
                      <w:rFonts w:ascii="Arial" w:eastAsia="Arial" w:hAnsi="Arial" w:cs="Arial"/>
                      <w:color w:val="111111"/>
                      <w:sz w:val="16"/>
                      <w:szCs w:val="16"/>
                    </w:rPr>
                  </w:rPrChange>
                </w:rPr>
                <w:t>Characteristic</w:t>
              </w:r>
            </w:ins>
          </w:p>
        </w:tc>
        <w:tc>
          <w:tcPr>
            <w:tcW w:w="64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64" w:author="Raju Rimal" w:date="2021-03-05T12:05:00Z">
              <w:tcPr>
                <w:tcW w:w="0" w:type="auto"/>
                <w:gridSpan w:val="2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3627746" w14:textId="77777777" w:rsidR="00567BCF" w:rsidRDefault="0088753F" w:rsidP="001F5C80">
            <w:pPr>
              <w:spacing w:after="0"/>
              <w:ind w:left="100" w:right="100"/>
              <w:jc w:val="center"/>
              <w:rPr>
                <w:ins w:id="365" w:author="Raju Rimal" w:date="2021-03-05T12:03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36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1980-1999, </w:t>
              </w:r>
            </w:ins>
          </w:p>
          <w:p w14:paraId="619319E7" w14:textId="131A4F57" w:rsidR="0088753F" w:rsidRDefault="0088753F" w:rsidP="001F5C80">
            <w:pPr>
              <w:spacing w:after="0"/>
              <w:ind w:left="100" w:right="100"/>
              <w:jc w:val="center"/>
              <w:rPr>
                <w:ins w:id="367" w:author="Raju Rimal" w:date="2021-03-05T12:01:00Z"/>
              </w:rPr>
            </w:pPr>
            <w:ins w:id="36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 = 7,293</w:t>
              </w:r>
              <w:r>
                <w:rPr>
                  <w:rFonts w:ascii="Arial" w:eastAsia="Arial" w:hAnsi="Arial" w:cs="Arial"/>
                  <w:color w:val="111111"/>
                  <w:sz w:val="16"/>
                  <w:szCs w:val="16"/>
                  <w:vertAlign w:val="superscript"/>
                </w:rPr>
                <w:t>1</w:t>
              </w:r>
            </w:ins>
          </w:p>
        </w:tc>
        <w:tc>
          <w:tcPr>
            <w:tcW w:w="64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69" w:author="Raju Rimal" w:date="2021-03-05T12:05:00Z">
              <w:tcPr>
                <w:tcW w:w="0" w:type="auto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BCAD4B1" w14:textId="77777777" w:rsidR="00567BCF" w:rsidRDefault="0088753F" w:rsidP="001F5C80">
            <w:pPr>
              <w:spacing w:after="0"/>
              <w:ind w:left="100" w:right="100"/>
              <w:jc w:val="center"/>
              <w:rPr>
                <w:ins w:id="370" w:author="Raju Rimal" w:date="2021-03-05T12:03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37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2000-2007, </w:t>
              </w:r>
            </w:ins>
          </w:p>
          <w:p w14:paraId="6355A389" w14:textId="2BB7F8A6" w:rsidR="0088753F" w:rsidRDefault="0088753F" w:rsidP="001F5C80">
            <w:pPr>
              <w:spacing w:after="0"/>
              <w:ind w:left="100" w:right="100"/>
              <w:jc w:val="center"/>
              <w:rPr>
                <w:ins w:id="372" w:author="Raju Rimal" w:date="2021-03-05T12:01:00Z"/>
              </w:rPr>
            </w:pPr>
            <w:ins w:id="37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 = 4,149</w:t>
              </w:r>
              <w:r>
                <w:rPr>
                  <w:rFonts w:ascii="Arial" w:eastAsia="Arial" w:hAnsi="Arial" w:cs="Arial"/>
                  <w:color w:val="111111"/>
                  <w:sz w:val="16"/>
                  <w:szCs w:val="16"/>
                  <w:vertAlign w:val="superscript"/>
                </w:rPr>
                <w:t>1</w:t>
              </w:r>
            </w:ins>
          </w:p>
        </w:tc>
        <w:tc>
          <w:tcPr>
            <w:tcW w:w="64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74" w:author="Raju Rimal" w:date="2021-03-05T12:05:00Z">
              <w:tcPr>
                <w:tcW w:w="0" w:type="auto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27D1546" w14:textId="77777777" w:rsidR="00567BCF" w:rsidRDefault="0088753F" w:rsidP="001F5C80">
            <w:pPr>
              <w:spacing w:after="0"/>
              <w:ind w:left="100" w:right="100"/>
              <w:jc w:val="center"/>
              <w:rPr>
                <w:ins w:id="375" w:author="Raju Rimal" w:date="2021-03-05T12:03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37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2008-2019, </w:t>
              </w:r>
            </w:ins>
          </w:p>
          <w:p w14:paraId="676F98D5" w14:textId="08056840" w:rsidR="0088753F" w:rsidRDefault="0088753F" w:rsidP="001F5C80">
            <w:pPr>
              <w:spacing w:after="0"/>
              <w:ind w:left="100" w:right="100"/>
              <w:jc w:val="center"/>
              <w:rPr>
                <w:ins w:id="377" w:author="Raju Rimal" w:date="2021-03-05T12:01:00Z"/>
              </w:rPr>
            </w:pPr>
            <w:ins w:id="37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 = 11,475</w:t>
              </w:r>
              <w:r>
                <w:rPr>
                  <w:rFonts w:ascii="Arial" w:eastAsia="Arial" w:hAnsi="Arial" w:cs="Arial"/>
                  <w:color w:val="111111"/>
                  <w:sz w:val="16"/>
                  <w:szCs w:val="16"/>
                  <w:vertAlign w:val="superscript"/>
                </w:rPr>
                <w:t>1</w:t>
              </w:r>
            </w:ins>
          </w:p>
        </w:tc>
        <w:tc>
          <w:tcPr>
            <w:tcW w:w="64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79" w:author="Raju Rimal" w:date="2021-03-05T12:05:00Z">
              <w:tcPr>
                <w:tcW w:w="0" w:type="auto"/>
                <w:gridSpan w:val="2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4979640" w14:textId="77777777" w:rsidR="00567BCF" w:rsidRDefault="0088753F" w:rsidP="001F5C80">
            <w:pPr>
              <w:spacing w:after="0"/>
              <w:ind w:left="100" w:right="100"/>
              <w:jc w:val="center"/>
              <w:rPr>
                <w:ins w:id="380" w:author="Raju Rimal" w:date="2021-03-05T12:03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38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1980-1999, </w:t>
              </w:r>
            </w:ins>
          </w:p>
          <w:p w14:paraId="3F4709F5" w14:textId="08886BAE" w:rsidR="0088753F" w:rsidRDefault="0088753F" w:rsidP="001F5C80">
            <w:pPr>
              <w:spacing w:after="0"/>
              <w:ind w:left="100" w:right="100"/>
              <w:jc w:val="center"/>
              <w:rPr>
                <w:ins w:id="382" w:author="Raju Rimal" w:date="2021-03-05T12:01:00Z"/>
              </w:rPr>
            </w:pPr>
            <w:ins w:id="38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 = 8,627</w:t>
              </w:r>
              <w:r>
                <w:rPr>
                  <w:rFonts w:ascii="Arial" w:eastAsia="Arial" w:hAnsi="Arial" w:cs="Arial"/>
                  <w:color w:val="111111"/>
                  <w:sz w:val="16"/>
                  <w:szCs w:val="16"/>
                  <w:vertAlign w:val="superscript"/>
                </w:rPr>
                <w:t>1</w:t>
              </w:r>
            </w:ins>
          </w:p>
        </w:tc>
        <w:tc>
          <w:tcPr>
            <w:tcW w:w="64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84" w:author="Raju Rimal" w:date="2021-03-05T12:05:00Z">
              <w:tcPr>
                <w:tcW w:w="0" w:type="auto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537D13D" w14:textId="77777777" w:rsidR="00567BCF" w:rsidRDefault="0088753F" w:rsidP="001F5C80">
            <w:pPr>
              <w:spacing w:after="0"/>
              <w:ind w:left="100" w:right="100"/>
              <w:jc w:val="center"/>
              <w:rPr>
                <w:ins w:id="385" w:author="Raju Rimal" w:date="2021-03-05T12:03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38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2000-2007, </w:t>
              </w:r>
            </w:ins>
          </w:p>
          <w:p w14:paraId="2355C908" w14:textId="218C0F68" w:rsidR="0088753F" w:rsidRDefault="0088753F" w:rsidP="001F5C80">
            <w:pPr>
              <w:spacing w:after="0"/>
              <w:ind w:left="100" w:right="100"/>
              <w:jc w:val="center"/>
              <w:rPr>
                <w:ins w:id="387" w:author="Raju Rimal" w:date="2021-03-05T12:01:00Z"/>
              </w:rPr>
            </w:pPr>
            <w:ins w:id="38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 = 4,631</w:t>
              </w:r>
              <w:r>
                <w:rPr>
                  <w:rFonts w:ascii="Arial" w:eastAsia="Arial" w:hAnsi="Arial" w:cs="Arial"/>
                  <w:color w:val="111111"/>
                  <w:sz w:val="16"/>
                  <w:szCs w:val="16"/>
                  <w:vertAlign w:val="superscript"/>
                </w:rPr>
                <w:t>1</w:t>
              </w:r>
            </w:ins>
          </w:p>
        </w:tc>
        <w:tc>
          <w:tcPr>
            <w:tcW w:w="64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89" w:author="Raju Rimal" w:date="2021-03-05T12:05:00Z">
              <w:tcPr>
                <w:tcW w:w="0" w:type="auto"/>
                <w:tcBorders>
                  <w:top w:val="single" w:sz="8" w:space="0" w:color="000000"/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FE708E3" w14:textId="77777777" w:rsidR="00567BCF" w:rsidRDefault="0088753F" w:rsidP="001F5C80">
            <w:pPr>
              <w:spacing w:after="0"/>
              <w:ind w:left="100" w:right="100"/>
              <w:jc w:val="center"/>
              <w:rPr>
                <w:ins w:id="390" w:author="Raju Rimal" w:date="2021-03-05T12:03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39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2008-2019, </w:t>
              </w:r>
            </w:ins>
          </w:p>
          <w:p w14:paraId="2D0E0742" w14:textId="033413C4" w:rsidR="0088753F" w:rsidRDefault="0088753F" w:rsidP="001F5C80">
            <w:pPr>
              <w:spacing w:after="0"/>
              <w:ind w:left="100" w:right="100"/>
              <w:jc w:val="center"/>
              <w:rPr>
                <w:ins w:id="392" w:author="Raju Rimal" w:date="2021-03-05T12:01:00Z"/>
              </w:rPr>
            </w:pPr>
            <w:ins w:id="39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 = 11,264</w:t>
              </w:r>
              <w:r>
                <w:rPr>
                  <w:rFonts w:ascii="Arial" w:eastAsia="Arial" w:hAnsi="Arial" w:cs="Arial"/>
                  <w:color w:val="111111"/>
                  <w:sz w:val="16"/>
                  <w:szCs w:val="16"/>
                  <w:vertAlign w:val="superscript"/>
                </w:rPr>
                <w:t>1</w:t>
              </w:r>
            </w:ins>
          </w:p>
        </w:tc>
      </w:tr>
      <w:tr w:rsidR="00F17778" w14:paraId="0FB4BBF5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394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395" w:author="Raju Rimal" w:date="2021-03-05T12:01:00Z"/>
          <w:trPrChange w:id="396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39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2F99625" w14:textId="77777777" w:rsidR="0088753F" w:rsidRDefault="0088753F" w:rsidP="001F5C80">
            <w:pPr>
              <w:spacing w:after="0"/>
              <w:ind w:left="100" w:right="100"/>
              <w:jc w:val="left"/>
              <w:rPr>
                <w:ins w:id="398" w:author="Raju Rimal" w:date="2021-03-05T12:01:00Z"/>
              </w:rPr>
            </w:pPr>
            <w:ins w:id="399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Age at diagnosis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0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C01EFF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01" w:author="Raju Rimal" w:date="2021-03-05T12:01:00Z"/>
              </w:rPr>
            </w:pPr>
            <w:ins w:id="40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59 (46 – 70)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0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15EDCF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04" w:author="Raju Rimal" w:date="2021-03-05T12:01:00Z"/>
              </w:rPr>
            </w:pPr>
            <w:ins w:id="40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63 (52 – 75)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0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F50100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07" w:author="Raju Rimal" w:date="2021-03-05T12:01:00Z"/>
              </w:rPr>
            </w:pPr>
            <w:ins w:id="40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67 (56 – 76)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0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D82BE3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10" w:author="Raju Rimal" w:date="2021-03-05T12:01:00Z"/>
              </w:rPr>
            </w:pPr>
            <w:ins w:id="41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56 (42 – 71)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1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BC84B9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13" w:author="Raju Rimal" w:date="2021-03-05T12:01:00Z"/>
              </w:rPr>
            </w:pPr>
            <w:ins w:id="41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60 (46 – 75)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1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E0923F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16" w:author="Raju Rimal" w:date="2021-03-05T12:01:00Z"/>
              </w:rPr>
            </w:pPr>
            <w:ins w:id="41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63 (50 – 75)</w:t>
              </w:r>
            </w:ins>
          </w:p>
        </w:tc>
      </w:tr>
      <w:tr w:rsidR="00567BCF" w14:paraId="38434AB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418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419" w:author="Raju Rimal" w:date="2021-03-05T12:01:00Z"/>
          <w:trPrChange w:id="420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421" w:author="Raju Rimal" w:date="2021-03-05T12:05:00Z">
              <w:tcPr>
                <w:tcW w:w="0" w:type="auto"/>
                <w:gridSpan w:val="9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DA89AB1" w14:textId="7B112DC7" w:rsidR="00567BCF" w:rsidRDefault="00567BCF" w:rsidP="00567BCF">
            <w:pPr>
              <w:spacing w:after="0"/>
              <w:ind w:left="100" w:right="100"/>
              <w:jc w:val="left"/>
              <w:rPr>
                <w:ins w:id="422" w:author="Raju Rimal" w:date="2021-03-05T12:01:00Z"/>
              </w:rPr>
              <w:pPrChange w:id="423" w:author="Raju Rimal" w:date="2021-03-05T12:03:00Z">
                <w:pPr>
                  <w:spacing w:after="0"/>
                  <w:ind w:left="100" w:right="100"/>
                  <w:jc w:val="center"/>
                </w:pPr>
              </w:pPrChange>
            </w:pPr>
            <w:ins w:id="424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Age group</w:t>
              </w:r>
            </w:ins>
          </w:p>
        </w:tc>
      </w:tr>
      <w:tr w:rsidR="00F17778" w14:paraId="1C46EF15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425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426" w:author="Raju Rimal" w:date="2021-03-05T12:01:00Z"/>
          <w:trPrChange w:id="427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42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8966D8F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429" w:author="Raju Rimal" w:date="2021-03-05T12:01:00Z"/>
              </w:rPr>
            </w:pPr>
            <w:ins w:id="43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≤20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3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DF5ABF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32" w:author="Raju Rimal" w:date="2021-03-05T12:01:00Z"/>
              </w:rPr>
            </w:pPr>
            <w:ins w:id="43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3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4D2F23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35" w:author="Raju Rimal" w:date="2021-03-05T12:01:00Z"/>
              </w:rPr>
            </w:pPr>
            <w:ins w:id="43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3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BA3908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38" w:author="Raju Rimal" w:date="2021-03-05T12:01:00Z"/>
              </w:rPr>
            </w:pPr>
            <w:ins w:id="43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4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CED909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41" w:author="Raju Rimal" w:date="2021-03-05T12:01:00Z"/>
              </w:rPr>
            </w:pPr>
            <w:ins w:id="44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4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0D0FE7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44" w:author="Raju Rimal" w:date="2021-03-05T12:01:00Z"/>
              </w:rPr>
            </w:pPr>
            <w:ins w:id="44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4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CBF26F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47" w:author="Raju Rimal" w:date="2021-03-05T12:01:00Z"/>
              </w:rPr>
            </w:pPr>
            <w:ins w:id="44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</w:tr>
      <w:tr w:rsidR="00F17778" w14:paraId="69FC62D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449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450" w:author="Raju Rimal" w:date="2021-03-05T12:01:00Z"/>
          <w:trPrChange w:id="451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45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84EBD30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453" w:author="Raju Rimal" w:date="2021-03-05T12:01:00Z"/>
              </w:rPr>
            </w:pPr>
            <w:ins w:id="45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21-40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55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FBCBBF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56" w:author="Raju Rimal" w:date="2021-03-05T12:01:00Z"/>
              </w:rPr>
            </w:pPr>
            <w:ins w:id="45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1,119 (15)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5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684EC2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59" w:author="Raju Rimal" w:date="2021-03-05T12:01:00Z"/>
              </w:rPr>
            </w:pPr>
            <w:ins w:id="46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355 (8.6)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6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4641E5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62" w:author="Raju Rimal" w:date="2021-03-05T12:01:00Z"/>
              </w:rPr>
            </w:pPr>
            <w:ins w:id="46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665 (5.8)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64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FED7DD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65" w:author="Raju Rimal" w:date="2021-03-05T12:01:00Z"/>
              </w:rPr>
            </w:pPr>
            <w:ins w:id="46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1,862 (22)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6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502B4A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68" w:author="Raju Rimal" w:date="2021-03-05T12:01:00Z"/>
              </w:rPr>
            </w:pPr>
            <w:ins w:id="46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721 (16)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7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3D9EA3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71" w:author="Raju Rimal" w:date="2021-03-05T12:01:00Z"/>
              </w:rPr>
            </w:pPr>
            <w:ins w:id="47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1,209 (11)</w:t>
              </w:r>
            </w:ins>
          </w:p>
        </w:tc>
      </w:tr>
      <w:tr w:rsidR="00F17778" w14:paraId="3C2AC3D6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473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474" w:author="Raju Rimal" w:date="2021-03-05T12:01:00Z"/>
          <w:trPrChange w:id="475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47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2684718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477" w:author="Raju Rimal" w:date="2021-03-05T12:01:00Z"/>
              </w:rPr>
            </w:pPr>
            <w:ins w:id="47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41-60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7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57C22A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80" w:author="Raju Rimal" w:date="2021-03-05T12:01:00Z"/>
              </w:rPr>
            </w:pPr>
            <w:ins w:id="48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2,706 (37)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8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64A770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83" w:author="Raju Rimal" w:date="2021-03-05T12:01:00Z"/>
              </w:rPr>
            </w:pPr>
            <w:ins w:id="48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1,435 (35)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8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1C5F66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86" w:author="Raju Rimal" w:date="2021-03-05T12:01:00Z"/>
              </w:rPr>
            </w:pPr>
            <w:ins w:id="48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3,226 (28)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8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28AAE9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89" w:author="Raju Rimal" w:date="2021-03-05T12:01:00Z"/>
              </w:rPr>
            </w:pPr>
            <w:ins w:id="49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2,917 (34)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9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D5913F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92" w:author="Raju Rimal" w:date="2021-03-05T12:01:00Z"/>
              </w:rPr>
            </w:pPr>
            <w:ins w:id="49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1,603 (35)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9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D6022F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495" w:author="Raju Rimal" w:date="2021-03-05T12:01:00Z"/>
              </w:rPr>
            </w:pPr>
            <w:ins w:id="49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3,769 (34)</w:t>
              </w:r>
            </w:ins>
          </w:p>
        </w:tc>
      </w:tr>
      <w:tr w:rsidR="00F17778" w14:paraId="0A8D4CC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497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498" w:author="Raju Rimal" w:date="2021-03-05T12:01:00Z"/>
          <w:trPrChange w:id="499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50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FA7BB9D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501" w:author="Raju Rimal" w:date="2021-03-05T12:01:00Z"/>
              </w:rPr>
            </w:pPr>
            <w:ins w:id="50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61-85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0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0D54BD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04" w:author="Raju Rimal" w:date="2021-03-05T12:01:00Z"/>
              </w:rPr>
            </w:pPr>
            <w:ins w:id="50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3,240 (45)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0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1CADD0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07" w:author="Raju Rimal" w:date="2021-03-05T12:01:00Z"/>
              </w:rPr>
            </w:pPr>
            <w:ins w:id="50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2,143 (52)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0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E8E4DA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10" w:author="Raju Rimal" w:date="2021-03-05T12:01:00Z"/>
              </w:rPr>
            </w:pPr>
            <w:ins w:id="51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6,779 (59)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1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445E00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13" w:author="Raju Rimal" w:date="2021-03-05T12:01:00Z"/>
              </w:rPr>
            </w:pPr>
            <w:ins w:id="51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3,387 (40)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1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7B036A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16" w:author="Raju Rimal" w:date="2021-03-05T12:01:00Z"/>
              </w:rPr>
            </w:pPr>
            <w:ins w:id="51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1,963 (43)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1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E2D4A6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19" w:author="Raju Rimal" w:date="2021-03-05T12:01:00Z"/>
              </w:rPr>
            </w:pPr>
            <w:ins w:id="52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5,246 (47)</w:t>
              </w:r>
            </w:ins>
          </w:p>
        </w:tc>
      </w:tr>
      <w:tr w:rsidR="00F17778" w14:paraId="16D03735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521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522" w:author="Raju Rimal" w:date="2021-03-05T12:01:00Z"/>
          <w:trPrChange w:id="523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52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9C760EE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525" w:author="Raju Rimal" w:date="2021-03-05T12:01:00Z"/>
              </w:rPr>
            </w:pPr>
            <w:ins w:id="52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&gt;85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27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0DE873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28" w:author="Raju Rimal" w:date="2021-03-05T12:01:00Z"/>
              </w:rPr>
            </w:pPr>
            <w:ins w:id="52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174 (2.4)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3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3F6336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31" w:author="Raju Rimal" w:date="2021-03-05T12:01:00Z"/>
              </w:rPr>
            </w:pPr>
            <w:ins w:id="53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195 (4.7)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3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71DE76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34" w:author="Raju Rimal" w:date="2021-03-05T12:01:00Z"/>
              </w:rPr>
            </w:pPr>
            <w:ins w:id="53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782 (6.8)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36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142579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37" w:author="Raju Rimal" w:date="2021-03-05T12:01:00Z"/>
              </w:rPr>
            </w:pPr>
            <w:ins w:id="53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317 (3.7)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3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927368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40" w:author="Raju Rimal" w:date="2021-03-05T12:01:00Z"/>
              </w:rPr>
            </w:pPr>
            <w:ins w:id="54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314 (6.8)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4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06326B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43" w:author="Raju Rimal" w:date="2021-03-05T12:01:00Z"/>
              </w:rPr>
            </w:pPr>
            <w:ins w:id="54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992 (8.8)</w:t>
              </w:r>
            </w:ins>
          </w:p>
        </w:tc>
      </w:tr>
      <w:tr w:rsidR="00F17778" w14:paraId="5852C69A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545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546" w:author="Raju Rimal" w:date="2021-03-05T12:01:00Z"/>
          <w:trPrChange w:id="547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54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CE2BD1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549" w:author="Raju Rimal" w:date="2021-03-05T12:01:00Z"/>
              </w:rPr>
            </w:pPr>
            <w:ins w:id="55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5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17D67E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52" w:author="Raju Rimal" w:date="2021-03-05T12:01:00Z"/>
              </w:rPr>
            </w:pPr>
            <w:ins w:id="55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5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3082AD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55" w:author="Raju Rimal" w:date="2021-03-05T12:01:00Z"/>
              </w:rPr>
            </w:pPr>
            <w:ins w:id="55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21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5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B6041B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58" w:author="Raju Rimal" w:date="2021-03-05T12:01:00Z"/>
              </w:rPr>
            </w:pPr>
            <w:ins w:id="55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23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6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6C6BC0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61" w:author="Raju Rimal" w:date="2021-03-05T12:01:00Z"/>
              </w:rPr>
            </w:pPr>
            <w:ins w:id="56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144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6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1279C7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64" w:author="Raju Rimal" w:date="2021-03-05T12:01:00Z"/>
              </w:rPr>
            </w:pPr>
            <w:ins w:id="56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30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6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7A9CE0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67" w:author="Raju Rimal" w:date="2021-03-05T12:01:00Z"/>
              </w:rPr>
            </w:pPr>
            <w:ins w:id="56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48</w:t>
              </w:r>
            </w:ins>
          </w:p>
        </w:tc>
      </w:tr>
      <w:tr w:rsidR="00567BCF" w14:paraId="0535A2EE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569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570" w:author="Raju Rimal" w:date="2021-03-05T12:01:00Z"/>
          <w:trPrChange w:id="571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572" w:author="Raju Rimal" w:date="2021-03-05T12:05:00Z">
              <w:tcPr>
                <w:tcW w:w="0" w:type="auto"/>
                <w:gridSpan w:val="9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9E3DA2D" w14:textId="3043A09F" w:rsidR="00567BCF" w:rsidRDefault="00567BCF" w:rsidP="00567BCF">
            <w:pPr>
              <w:spacing w:after="0"/>
              <w:ind w:left="100" w:right="100"/>
              <w:jc w:val="left"/>
              <w:rPr>
                <w:ins w:id="573" w:author="Raju Rimal" w:date="2021-03-05T12:01:00Z"/>
              </w:rPr>
              <w:pPrChange w:id="574" w:author="Raju Rimal" w:date="2021-03-05T12:03:00Z">
                <w:pPr>
                  <w:spacing w:after="0"/>
                  <w:ind w:left="100" w:right="100"/>
                  <w:jc w:val="center"/>
                </w:pPr>
              </w:pPrChange>
            </w:pPr>
            <w:ins w:id="575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Anatomic site</w:t>
              </w:r>
            </w:ins>
          </w:p>
        </w:tc>
      </w:tr>
      <w:tr w:rsidR="00F17778" w14:paraId="1C675175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576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577" w:author="Raju Rimal" w:date="2021-03-05T12:01:00Z"/>
          <w:trPrChange w:id="578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57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5B828E0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580" w:author="Raju Rimal" w:date="2021-03-05T12:01:00Z"/>
              </w:rPr>
            </w:pPr>
            <w:ins w:id="58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Head and neck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8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504FDD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83" w:author="Raju Rimal" w:date="2021-03-05T12:01:00Z"/>
              </w:rPr>
            </w:pPr>
            <w:ins w:id="58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1,109 (16)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8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B8B845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86" w:author="Raju Rimal" w:date="2021-03-05T12:01:00Z"/>
              </w:rPr>
            </w:pPr>
            <w:ins w:id="58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641 (17)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8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261BA6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89" w:author="Raju Rimal" w:date="2021-03-05T12:01:00Z"/>
              </w:rPr>
            </w:pPr>
            <w:ins w:id="59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1,679 (16)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9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A38DA5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92" w:author="Raju Rimal" w:date="2021-03-05T12:01:00Z"/>
              </w:rPr>
            </w:pPr>
            <w:ins w:id="59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1,222 (15)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9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21DC63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95" w:author="Raju Rimal" w:date="2021-03-05T12:01:00Z"/>
              </w:rPr>
            </w:pPr>
            <w:ins w:id="59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620 (14)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9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B49770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598" w:author="Raju Rimal" w:date="2021-03-05T12:01:00Z"/>
              </w:rPr>
            </w:pPr>
            <w:ins w:id="59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1,300 (12)</w:t>
              </w:r>
            </w:ins>
          </w:p>
        </w:tc>
      </w:tr>
      <w:tr w:rsidR="00F17778" w14:paraId="1066517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600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601" w:author="Raju Rimal" w:date="2021-03-05T12:01:00Z"/>
          <w:trPrChange w:id="602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60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2ACC527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604" w:author="Raju Rimal" w:date="2021-03-05T12:01:00Z"/>
              </w:rPr>
            </w:pPr>
            <w:ins w:id="60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Upper extremities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06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914463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07" w:author="Raju Rimal" w:date="2021-03-05T12:01:00Z"/>
              </w:rPr>
            </w:pPr>
            <w:ins w:id="60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658 (9.7)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0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9D70FD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10" w:author="Raju Rimal" w:date="2021-03-05T12:01:00Z"/>
              </w:rPr>
            </w:pPr>
            <w:ins w:id="61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407 (10)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1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A876CD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13" w:author="Raju Rimal" w:date="2021-03-05T12:01:00Z"/>
              </w:rPr>
            </w:pPr>
            <w:ins w:id="61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1,212 (11)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15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866733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16" w:author="Raju Rimal" w:date="2021-03-05T12:01:00Z"/>
              </w:rPr>
            </w:pPr>
            <w:ins w:id="61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1,320 (16)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1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D5F681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19" w:author="Raju Rimal" w:date="2021-03-05T12:01:00Z"/>
              </w:rPr>
            </w:pPr>
            <w:ins w:id="62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769 (17)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2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029030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22" w:author="Raju Rimal" w:date="2021-03-05T12:01:00Z"/>
              </w:rPr>
            </w:pPr>
            <w:ins w:id="62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1,856 (17)</w:t>
              </w:r>
            </w:ins>
          </w:p>
        </w:tc>
      </w:tr>
      <w:tr w:rsidR="00F17778" w14:paraId="0832F83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624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625" w:author="Raju Rimal" w:date="2021-03-05T12:01:00Z"/>
          <w:trPrChange w:id="626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62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04F992C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628" w:author="Raju Rimal" w:date="2021-03-05T12:01:00Z"/>
              </w:rPr>
            </w:pPr>
            <w:ins w:id="62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Trunk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3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8B3F22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31" w:author="Raju Rimal" w:date="2021-03-05T12:01:00Z"/>
              </w:rPr>
            </w:pPr>
            <w:ins w:id="63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4,062 (60)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3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A5D420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34" w:author="Raju Rimal" w:date="2021-03-05T12:01:00Z"/>
              </w:rPr>
            </w:pPr>
            <w:ins w:id="63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2,277 (59)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3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6BA85B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37" w:author="Raju Rimal" w:date="2021-03-05T12:01:00Z"/>
              </w:rPr>
            </w:pPr>
            <w:ins w:id="63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6,469 (60)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3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CA8BDC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40" w:author="Raju Rimal" w:date="2021-03-05T12:01:00Z"/>
              </w:rPr>
            </w:pPr>
            <w:ins w:id="64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2,360 (29)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4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084941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43" w:author="Raju Rimal" w:date="2021-03-05T12:01:00Z"/>
              </w:rPr>
            </w:pPr>
            <w:ins w:id="64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1,427 (32)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4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933182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46" w:author="Raju Rimal" w:date="2021-03-05T12:01:00Z"/>
              </w:rPr>
            </w:pPr>
            <w:ins w:id="64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3,797 (35)</w:t>
              </w:r>
            </w:ins>
          </w:p>
        </w:tc>
      </w:tr>
      <w:tr w:rsidR="00F17778" w14:paraId="58A2DBF6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648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649" w:author="Raju Rimal" w:date="2021-03-05T12:01:00Z"/>
          <w:trPrChange w:id="650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65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6696AF1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652" w:author="Raju Rimal" w:date="2021-03-05T12:01:00Z"/>
              </w:rPr>
            </w:pPr>
            <w:ins w:id="65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Lower extremities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54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53856E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55" w:author="Raju Rimal" w:date="2021-03-05T12:01:00Z"/>
              </w:rPr>
            </w:pPr>
            <w:ins w:id="65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927 (14)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5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D6B7E7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58" w:author="Raju Rimal" w:date="2021-03-05T12:01:00Z"/>
              </w:rPr>
            </w:pPr>
            <w:ins w:id="65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526 (14)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6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FE06AB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61" w:author="Raju Rimal" w:date="2021-03-05T12:01:00Z"/>
              </w:rPr>
            </w:pPr>
            <w:ins w:id="66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1,396 (13)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6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F699D4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64" w:author="Raju Rimal" w:date="2021-03-05T12:01:00Z"/>
              </w:rPr>
            </w:pPr>
            <w:ins w:id="66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3,220 (39)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6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1C3A79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67" w:author="Raju Rimal" w:date="2021-03-05T12:01:00Z"/>
              </w:rPr>
            </w:pPr>
            <w:ins w:id="66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1,556 (35)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6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A018D9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70" w:author="Raju Rimal" w:date="2021-03-05T12:01:00Z"/>
              </w:rPr>
            </w:pPr>
            <w:ins w:id="67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3,670 (34)</w:t>
              </w:r>
            </w:ins>
          </w:p>
        </w:tc>
      </w:tr>
      <w:tr w:rsidR="00F17778" w14:paraId="23BEF0C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672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673" w:author="Raju Rimal" w:date="2021-03-05T12:01:00Z"/>
          <w:trPrChange w:id="674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67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ADD45F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676" w:author="Raju Rimal" w:date="2021-03-05T12:01:00Z"/>
              </w:rPr>
            </w:pPr>
            <w:ins w:id="67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Other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7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5D2915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79" w:author="Raju Rimal" w:date="2021-03-05T12:01:00Z"/>
              </w:rPr>
            </w:pPr>
            <w:ins w:id="68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62 (0.9)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8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A1D8FE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82" w:author="Raju Rimal" w:date="2021-03-05T12:01:00Z"/>
              </w:rPr>
            </w:pPr>
            <w:ins w:id="68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27 (0.7)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8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B25F1E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85" w:author="Raju Rimal" w:date="2021-03-05T12:01:00Z"/>
              </w:rPr>
            </w:pPr>
            <w:ins w:id="68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75 (0.7)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87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9BDD6C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88" w:author="Raju Rimal" w:date="2021-03-05T12:01:00Z"/>
              </w:rPr>
            </w:pPr>
            <w:ins w:id="68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125 (1.5)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9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2E467A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91" w:author="Raju Rimal" w:date="2021-03-05T12:01:00Z"/>
              </w:rPr>
            </w:pPr>
            <w:ins w:id="69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60 (1.4)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69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F686A3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694" w:author="Raju Rimal" w:date="2021-03-05T12:01:00Z"/>
              </w:rPr>
            </w:pPr>
            <w:ins w:id="69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194 (1.8)</w:t>
              </w:r>
            </w:ins>
          </w:p>
        </w:tc>
      </w:tr>
      <w:tr w:rsidR="00F17778" w14:paraId="17B693BE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696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697" w:author="Raju Rimal" w:date="2021-03-05T12:01:00Z"/>
          <w:trPrChange w:id="698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69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F2802B8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700" w:author="Raju Rimal" w:date="2021-03-05T12:01:00Z"/>
              </w:rPr>
            </w:pPr>
            <w:ins w:id="70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0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CFD336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03" w:author="Raju Rimal" w:date="2021-03-05T12:01:00Z"/>
              </w:rPr>
            </w:pPr>
            <w:ins w:id="70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475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0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8AA835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06" w:author="Raju Rimal" w:date="2021-03-05T12:01:00Z"/>
              </w:rPr>
            </w:pPr>
            <w:ins w:id="70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271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0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07D50A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09" w:author="Raju Rimal" w:date="2021-03-05T12:01:00Z"/>
              </w:rPr>
            </w:pPr>
            <w:ins w:id="71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644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1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28B413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12" w:author="Raju Rimal" w:date="2021-03-05T12:01:00Z"/>
              </w:rPr>
            </w:pPr>
            <w:ins w:id="71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380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1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3530B6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15" w:author="Raju Rimal" w:date="2021-03-05T12:01:00Z"/>
              </w:rPr>
            </w:pPr>
            <w:ins w:id="71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199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1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3E8DEC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18" w:author="Raju Rimal" w:date="2021-03-05T12:01:00Z"/>
              </w:rPr>
            </w:pPr>
            <w:ins w:id="71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447</w:t>
              </w:r>
            </w:ins>
          </w:p>
        </w:tc>
      </w:tr>
      <w:tr w:rsidR="00567BCF" w14:paraId="4DA5996A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720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721" w:author="Raju Rimal" w:date="2021-03-05T12:01:00Z"/>
          <w:trPrChange w:id="722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723" w:author="Raju Rimal" w:date="2021-03-05T12:05:00Z">
              <w:tcPr>
                <w:tcW w:w="0" w:type="auto"/>
                <w:gridSpan w:val="9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6BDE275" w14:textId="045A5FFB" w:rsidR="00567BCF" w:rsidRDefault="00567BCF" w:rsidP="00567BCF">
            <w:pPr>
              <w:spacing w:after="0"/>
              <w:ind w:left="100" w:right="100"/>
              <w:jc w:val="left"/>
              <w:rPr>
                <w:ins w:id="724" w:author="Raju Rimal" w:date="2021-03-05T12:01:00Z"/>
              </w:rPr>
              <w:pPrChange w:id="725" w:author="Raju Rimal" w:date="2021-03-05T12:04:00Z">
                <w:pPr>
                  <w:spacing w:after="0"/>
                  <w:ind w:left="100" w:right="100"/>
                  <w:jc w:val="center"/>
                </w:pPr>
              </w:pPrChange>
            </w:pPr>
            <w:ins w:id="726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Histopathological subtype</w:t>
              </w:r>
            </w:ins>
          </w:p>
        </w:tc>
      </w:tr>
      <w:tr w:rsidR="00F17778" w14:paraId="336C815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727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728" w:author="Raju Rimal" w:date="2021-03-05T12:01:00Z"/>
          <w:trPrChange w:id="729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73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4FB5B76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731" w:author="Raju Rimal" w:date="2021-03-05T12:01:00Z"/>
              </w:rPr>
            </w:pPr>
            <w:ins w:id="73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Superficial spreading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3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9F0A38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34" w:author="Raju Rimal" w:date="2021-03-05T12:01:00Z"/>
              </w:rPr>
            </w:pPr>
            <w:ins w:id="73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3,769 (53)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3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FBEF7F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37" w:author="Raju Rimal" w:date="2021-03-05T12:01:00Z"/>
              </w:rPr>
            </w:pPr>
            <w:ins w:id="73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1,969 (48)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3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C3CA5B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40" w:author="Raju Rimal" w:date="2021-03-05T12:01:00Z"/>
              </w:rPr>
            </w:pPr>
            <w:ins w:id="74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6,051 (54)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4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DAE1A2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43" w:author="Raju Rimal" w:date="2021-03-05T12:01:00Z"/>
              </w:rPr>
            </w:pPr>
            <w:ins w:id="74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4,827 (57)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4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B2EE8C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46" w:author="Raju Rimal" w:date="2021-03-05T12:01:00Z"/>
              </w:rPr>
            </w:pPr>
            <w:ins w:id="74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2,482 (54)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4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1A49EC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49" w:author="Raju Rimal" w:date="2021-03-05T12:01:00Z"/>
              </w:rPr>
            </w:pPr>
            <w:ins w:id="75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6,493 (58)</w:t>
              </w:r>
            </w:ins>
          </w:p>
        </w:tc>
      </w:tr>
      <w:tr w:rsidR="00F17778" w14:paraId="1DF707BC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751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752" w:author="Raju Rimal" w:date="2021-03-05T12:01:00Z"/>
          <w:trPrChange w:id="753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75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4AA341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755" w:author="Raju Rimal" w:date="2021-03-05T12:01:00Z"/>
              </w:rPr>
            </w:pPr>
            <w:ins w:id="75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Nodular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57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09DB95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58" w:author="Raju Rimal" w:date="2021-03-05T12:01:00Z"/>
              </w:rPr>
            </w:pPr>
            <w:ins w:id="75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1,509 (21)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6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DDB132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61" w:author="Raju Rimal" w:date="2021-03-05T12:01:00Z"/>
              </w:rPr>
            </w:pPr>
            <w:ins w:id="76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959 (23)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6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87B420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64" w:author="Raju Rimal" w:date="2021-03-05T12:01:00Z"/>
              </w:rPr>
            </w:pPr>
            <w:ins w:id="76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2,143 (19)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66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BA18FB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67" w:author="Raju Rimal" w:date="2021-03-05T12:01:00Z"/>
              </w:rPr>
            </w:pPr>
            <w:ins w:id="76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1,408 (17)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6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01332A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70" w:author="Raju Rimal" w:date="2021-03-05T12:01:00Z"/>
              </w:rPr>
            </w:pPr>
            <w:ins w:id="77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845 (19)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7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B8AFC1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73" w:author="Raju Rimal" w:date="2021-03-05T12:01:00Z"/>
              </w:rPr>
            </w:pPr>
            <w:ins w:id="77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1,746 (16)</w:t>
              </w:r>
            </w:ins>
          </w:p>
        </w:tc>
      </w:tr>
      <w:tr w:rsidR="00F17778" w14:paraId="6B593521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775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776" w:author="Raju Rimal" w:date="2021-03-05T12:01:00Z"/>
          <w:trPrChange w:id="777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77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8F069B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779" w:author="Raju Rimal" w:date="2021-03-05T12:01:00Z"/>
              </w:rPr>
            </w:pPr>
            <w:ins w:id="78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Lentigo </w:t>
              </w:r>
              <w:proofErr w:type="spellStart"/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maligna</w:t>
              </w:r>
              <w:proofErr w:type="spellEnd"/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8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A14C16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82" w:author="Raju Rimal" w:date="2021-03-05T12:01:00Z"/>
              </w:rPr>
            </w:pPr>
            <w:ins w:id="78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226 (3.2)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8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94CC5D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85" w:author="Raju Rimal" w:date="2021-03-05T12:01:00Z"/>
              </w:rPr>
            </w:pPr>
            <w:ins w:id="78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107 (2.6)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8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14F9EA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88" w:author="Raju Rimal" w:date="2021-03-05T12:01:00Z"/>
              </w:rPr>
            </w:pPr>
            <w:ins w:id="78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363 (3.2)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9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6855D5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91" w:author="Raju Rimal" w:date="2021-03-05T12:01:00Z"/>
              </w:rPr>
            </w:pPr>
            <w:ins w:id="79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373 (4.4)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9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55A4D5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94" w:author="Raju Rimal" w:date="2021-03-05T12:01:00Z"/>
              </w:rPr>
            </w:pPr>
            <w:ins w:id="79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150 (3.3)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79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456A73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797" w:author="Raju Rimal" w:date="2021-03-05T12:01:00Z"/>
              </w:rPr>
            </w:pPr>
            <w:ins w:id="79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423 (3.8)</w:t>
              </w:r>
            </w:ins>
          </w:p>
        </w:tc>
      </w:tr>
      <w:tr w:rsidR="00F17778" w14:paraId="5BC0C6F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799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800" w:author="Raju Rimal" w:date="2021-03-05T12:01:00Z"/>
          <w:trPrChange w:id="801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80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8581884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803" w:author="Raju Rimal" w:date="2021-03-05T12:01:00Z"/>
              </w:rPr>
            </w:pPr>
            <w:ins w:id="80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Acral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05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6B15E9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06" w:author="Raju Rimal" w:date="2021-03-05T12:01:00Z"/>
              </w:rPr>
            </w:pPr>
            <w:ins w:id="80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26 (0.4)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0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D868A2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09" w:author="Raju Rimal" w:date="2021-03-05T12:01:00Z"/>
              </w:rPr>
            </w:pPr>
            <w:ins w:id="81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21 (0.5)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1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D6E654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12" w:author="Raju Rimal" w:date="2021-03-05T12:01:00Z"/>
              </w:rPr>
            </w:pPr>
            <w:ins w:id="81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53 (0.5)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14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F2FA18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15" w:author="Raju Rimal" w:date="2021-03-05T12:01:00Z"/>
              </w:rPr>
            </w:pPr>
            <w:ins w:id="81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41 (0.5)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1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155220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18" w:author="Raju Rimal" w:date="2021-03-05T12:01:00Z"/>
              </w:rPr>
            </w:pPr>
            <w:ins w:id="81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35 (0.8)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2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A07E3F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21" w:author="Raju Rimal" w:date="2021-03-05T12:01:00Z"/>
              </w:rPr>
            </w:pPr>
            <w:ins w:id="82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72 (0.6)</w:t>
              </w:r>
            </w:ins>
          </w:p>
        </w:tc>
      </w:tr>
      <w:tr w:rsidR="00F17778" w14:paraId="5BE4C6F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823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824" w:author="Raju Rimal" w:date="2021-03-05T12:01:00Z"/>
          <w:trPrChange w:id="825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82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D9D769B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827" w:author="Raju Rimal" w:date="2021-03-05T12:01:00Z"/>
              </w:rPr>
            </w:pPr>
            <w:ins w:id="82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Other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2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CDBC45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30" w:author="Raju Rimal" w:date="2021-03-05T12:01:00Z"/>
              </w:rPr>
            </w:pPr>
            <w:ins w:id="83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1,643 (23)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3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6091C7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33" w:author="Raju Rimal" w:date="2021-03-05T12:01:00Z"/>
              </w:rPr>
            </w:pPr>
            <w:ins w:id="83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1,028 (25)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3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696FF9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36" w:author="Raju Rimal" w:date="2021-03-05T12:01:00Z"/>
              </w:rPr>
            </w:pPr>
            <w:ins w:id="83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2,696 (24)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3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9D81A5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39" w:author="Raju Rimal" w:date="2021-03-05T12:01:00Z"/>
              </w:rPr>
            </w:pPr>
            <w:ins w:id="84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1,824 (22)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4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276AD2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42" w:author="Raju Rimal" w:date="2021-03-05T12:01:00Z"/>
              </w:rPr>
            </w:pPr>
            <w:ins w:id="84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1,052 (23)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4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DDDAA8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45" w:author="Raju Rimal" w:date="2021-03-05T12:01:00Z"/>
              </w:rPr>
            </w:pPr>
            <w:ins w:id="84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2,407 (22)</w:t>
              </w:r>
            </w:ins>
          </w:p>
        </w:tc>
      </w:tr>
      <w:tr w:rsidR="00F17778" w14:paraId="76AE0831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847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848" w:author="Raju Rimal" w:date="2021-03-05T12:01:00Z"/>
          <w:trPrChange w:id="849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85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2B1666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851" w:author="Raju Rimal" w:date="2021-03-05T12:01:00Z"/>
              </w:rPr>
            </w:pPr>
            <w:ins w:id="85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5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AB2E04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54" w:author="Raju Rimal" w:date="2021-03-05T12:01:00Z"/>
              </w:rPr>
            </w:pPr>
            <w:ins w:id="85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120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5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B53C41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57" w:author="Raju Rimal" w:date="2021-03-05T12:01:00Z"/>
              </w:rPr>
            </w:pPr>
            <w:ins w:id="85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65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5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79753B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60" w:author="Raju Rimal" w:date="2021-03-05T12:01:00Z"/>
              </w:rPr>
            </w:pPr>
            <w:ins w:id="86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169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6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37382C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63" w:author="Raju Rimal" w:date="2021-03-05T12:01:00Z"/>
              </w:rPr>
            </w:pPr>
            <w:ins w:id="86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154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6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16BCF7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66" w:author="Raju Rimal" w:date="2021-03-05T12:01:00Z"/>
              </w:rPr>
            </w:pPr>
            <w:ins w:id="86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67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6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00338F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69" w:author="Raju Rimal" w:date="2021-03-05T12:01:00Z"/>
              </w:rPr>
            </w:pPr>
            <w:ins w:id="87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123</w:t>
              </w:r>
            </w:ins>
          </w:p>
        </w:tc>
      </w:tr>
      <w:tr w:rsidR="00567BCF" w14:paraId="0312AF1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871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872" w:author="Raju Rimal" w:date="2021-03-05T12:01:00Z"/>
          <w:trPrChange w:id="873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874" w:author="Raju Rimal" w:date="2021-03-05T12:05:00Z">
              <w:tcPr>
                <w:tcW w:w="0" w:type="auto"/>
                <w:gridSpan w:val="9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233AA22" w14:textId="51FCE5D0" w:rsidR="00567BCF" w:rsidRDefault="00567BCF" w:rsidP="00567BCF">
            <w:pPr>
              <w:spacing w:after="0"/>
              <w:ind w:left="100" w:right="100"/>
              <w:jc w:val="left"/>
              <w:rPr>
                <w:ins w:id="875" w:author="Raju Rimal" w:date="2021-03-05T12:01:00Z"/>
              </w:rPr>
              <w:pPrChange w:id="876" w:author="Raju Rimal" w:date="2021-03-05T12:04:00Z">
                <w:pPr>
                  <w:spacing w:after="0"/>
                  <w:ind w:left="100" w:right="100"/>
                  <w:jc w:val="center"/>
                </w:pPr>
              </w:pPrChange>
            </w:pPr>
            <w:ins w:id="877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Clinical stage</w:t>
              </w:r>
            </w:ins>
          </w:p>
        </w:tc>
      </w:tr>
      <w:tr w:rsidR="00F17778" w14:paraId="196E41AD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878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879" w:author="Raju Rimal" w:date="2021-03-05T12:01:00Z"/>
          <w:trPrChange w:id="880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88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ED41643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882" w:author="Raju Rimal" w:date="2021-03-05T12:01:00Z"/>
              </w:rPr>
            </w:pPr>
            <w:ins w:id="88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Local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84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96713C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85" w:author="Raju Rimal" w:date="2021-03-05T12:01:00Z"/>
              </w:rPr>
            </w:pPr>
            <w:ins w:id="88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5,853 (80)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8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26ED1C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88" w:author="Raju Rimal" w:date="2021-03-05T12:01:00Z"/>
              </w:rPr>
            </w:pPr>
            <w:ins w:id="88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2,230 (54)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9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07264E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91" w:author="Raju Rimal" w:date="2021-03-05T12:01:00Z"/>
              </w:rPr>
            </w:pPr>
            <w:ins w:id="89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9,302 (81)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9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F95F95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94" w:author="Raju Rimal" w:date="2021-03-05T12:01:00Z"/>
              </w:rPr>
            </w:pPr>
            <w:ins w:id="89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7,363 (85)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9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78A548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897" w:author="Raju Rimal" w:date="2021-03-05T12:01:00Z"/>
              </w:rPr>
            </w:pPr>
            <w:ins w:id="89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2,677 (58)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89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0D93FB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00" w:author="Raju Rimal" w:date="2021-03-05T12:01:00Z"/>
              </w:rPr>
            </w:pPr>
            <w:ins w:id="90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9,629 (85)</w:t>
              </w:r>
            </w:ins>
          </w:p>
        </w:tc>
      </w:tr>
      <w:tr w:rsidR="00F17778" w14:paraId="18A1AD4B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902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903" w:author="Raju Rimal" w:date="2021-03-05T12:01:00Z"/>
          <w:trPrChange w:id="904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90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5DA366E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906" w:author="Raju Rimal" w:date="2021-03-05T12:01:00Z"/>
              </w:rPr>
            </w:pPr>
            <w:ins w:id="90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Regional metastasis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0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F66F6B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09" w:author="Raju Rimal" w:date="2021-03-05T12:01:00Z"/>
              </w:rPr>
            </w:pPr>
            <w:ins w:id="91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328 (4.5)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1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C13EC1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12" w:author="Raju Rimal" w:date="2021-03-05T12:01:00Z"/>
              </w:rPr>
            </w:pPr>
            <w:ins w:id="91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173 (4.2)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1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355739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15" w:author="Raju Rimal" w:date="2021-03-05T12:01:00Z"/>
              </w:rPr>
            </w:pPr>
            <w:ins w:id="91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852 (7.4)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17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03F5E8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18" w:author="Raju Rimal" w:date="2021-03-05T12:01:00Z"/>
              </w:rPr>
            </w:pPr>
            <w:ins w:id="91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251 (2.9)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2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A19A37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21" w:author="Raju Rimal" w:date="2021-03-05T12:01:00Z"/>
              </w:rPr>
            </w:pPr>
            <w:ins w:id="92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123 (2.7)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2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4A0672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24" w:author="Raju Rimal" w:date="2021-03-05T12:01:00Z"/>
              </w:rPr>
            </w:pPr>
            <w:ins w:id="92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560 (5.0)</w:t>
              </w:r>
            </w:ins>
          </w:p>
        </w:tc>
      </w:tr>
      <w:tr w:rsidR="00F17778" w14:paraId="231C4E1F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926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927" w:author="Raju Rimal" w:date="2021-03-05T12:01:00Z"/>
          <w:trPrChange w:id="928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92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D81C83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930" w:author="Raju Rimal" w:date="2021-03-05T12:01:00Z"/>
              </w:rPr>
            </w:pPr>
            <w:ins w:id="93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Distant metastasis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3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6EB127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33" w:author="Raju Rimal" w:date="2021-03-05T12:01:00Z"/>
              </w:rPr>
            </w:pPr>
            <w:ins w:id="93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440 (6.0)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3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3303E5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36" w:author="Raju Rimal" w:date="2021-03-05T12:01:00Z"/>
              </w:rPr>
            </w:pPr>
            <w:ins w:id="93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264 (6.4)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3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CD3702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39" w:author="Raju Rimal" w:date="2021-03-05T12:01:00Z"/>
              </w:rPr>
            </w:pPr>
            <w:ins w:id="94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425 (3.7)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4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6829A5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42" w:author="Raju Rimal" w:date="2021-03-05T12:01:00Z"/>
              </w:rPr>
            </w:pPr>
            <w:ins w:id="94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286 (3.3)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4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B68572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45" w:author="Raju Rimal" w:date="2021-03-05T12:01:00Z"/>
              </w:rPr>
            </w:pPr>
            <w:ins w:id="94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158 (3.4)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4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CE4083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48" w:author="Raju Rimal" w:date="2021-03-05T12:01:00Z"/>
              </w:rPr>
            </w:pPr>
            <w:ins w:id="94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246 (2.2)</w:t>
              </w:r>
            </w:ins>
          </w:p>
        </w:tc>
      </w:tr>
      <w:tr w:rsidR="00F17778" w14:paraId="73B7E23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950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951" w:author="Raju Rimal" w:date="2021-03-05T12:01:00Z"/>
          <w:trPrChange w:id="952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95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FEDC5D2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954" w:author="Raju Rimal" w:date="2021-03-05T12:01:00Z"/>
              </w:rPr>
            </w:pPr>
            <w:ins w:id="95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Unknown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56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FCAB28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57" w:author="Raju Rimal" w:date="2021-03-05T12:01:00Z"/>
              </w:rPr>
            </w:pPr>
            <w:ins w:id="95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476 (6.5)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5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E2EAE9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60" w:author="Raju Rimal" w:date="2021-03-05T12:01:00Z"/>
              </w:rPr>
            </w:pPr>
            <w:ins w:id="96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1,376 (33)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6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FECCBB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63" w:author="Raju Rimal" w:date="2021-03-05T12:01:00Z"/>
              </w:rPr>
            </w:pPr>
            <w:ins w:id="96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600 (5.2)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65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A511FA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66" w:author="Raju Rimal" w:date="2021-03-05T12:01:00Z"/>
              </w:rPr>
            </w:pPr>
            <w:ins w:id="96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571 (6.6)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6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538052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69" w:author="Raju Rimal" w:date="2021-03-05T12:01:00Z"/>
              </w:rPr>
            </w:pPr>
            <w:ins w:id="97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1,609 (35)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7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12AD84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72" w:author="Raju Rimal" w:date="2021-03-05T12:01:00Z"/>
              </w:rPr>
            </w:pPr>
            <w:ins w:id="97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638 (5.7)</w:t>
              </w:r>
            </w:ins>
          </w:p>
        </w:tc>
      </w:tr>
      <w:tr w:rsidR="00F17778" w14:paraId="0CCD74BC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974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975" w:author="Raju Rimal" w:date="2021-03-05T12:01:00Z"/>
          <w:trPrChange w:id="976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97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06E9B04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978" w:author="Raju Rimal" w:date="2021-03-05T12:01:00Z"/>
              </w:rPr>
            </w:pPr>
            <w:ins w:id="97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8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E3DE17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81" w:author="Raju Rimal" w:date="2021-03-05T12:01:00Z"/>
              </w:rPr>
            </w:pPr>
            <w:ins w:id="98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196 (2.7)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8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6FF533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84" w:author="Raju Rimal" w:date="2021-03-05T12:01:00Z"/>
              </w:rPr>
            </w:pPr>
            <w:ins w:id="98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106 (2.6)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8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C276B2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87" w:author="Raju Rimal" w:date="2021-03-05T12:01:00Z"/>
              </w:rPr>
            </w:pPr>
            <w:ins w:id="98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296 (2.6)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8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F465D4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90" w:author="Raju Rimal" w:date="2021-03-05T12:01:00Z"/>
              </w:rPr>
            </w:pPr>
            <w:ins w:id="99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156 (1.8)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9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97664A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93" w:author="Raju Rimal" w:date="2021-03-05T12:01:00Z"/>
              </w:rPr>
            </w:pPr>
            <w:ins w:id="99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64 (1.4)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9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DFF78E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996" w:author="Raju Rimal" w:date="2021-03-05T12:01:00Z"/>
              </w:rPr>
            </w:pPr>
            <w:ins w:id="99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191 (1.7)</w:t>
              </w:r>
            </w:ins>
          </w:p>
        </w:tc>
      </w:tr>
      <w:tr w:rsidR="00567BCF" w14:paraId="5F722C05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998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999" w:author="Raju Rimal" w:date="2021-03-05T12:01:00Z"/>
          <w:trPrChange w:id="1000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001" w:author="Raju Rimal" w:date="2021-03-05T12:05:00Z">
              <w:tcPr>
                <w:tcW w:w="0" w:type="auto"/>
                <w:gridSpan w:val="9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7937813" w14:textId="3B075229" w:rsidR="00567BCF" w:rsidRDefault="00567BCF" w:rsidP="00567BCF">
            <w:pPr>
              <w:spacing w:after="0"/>
              <w:ind w:left="100" w:right="100"/>
              <w:jc w:val="left"/>
              <w:rPr>
                <w:ins w:id="1002" w:author="Raju Rimal" w:date="2021-03-05T12:01:00Z"/>
              </w:rPr>
              <w:pPrChange w:id="1003" w:author="Raju Rimal" w:date="2021-03-05T12:04:00Z">
                <w:pPr>
                  <w:spacing w:after="0"/>
                  <w:ind w:left="100" w:right="100"/>
                  <w:jc w:val="center"/>
                </w:pPr>
              </w:pPrChange>
            </w:pPr>
            <w:ins w:id="1004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Ulceration</w:t>
              </w:r>
            </w:ins>
          </w:p>
        </w:tc>
      </w:tr>
      <w:tr w:rsidR="00F17778" w14:paraId="5D420CF5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005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006" w:author="Raju Rimal" w:date="2021-03-05T12:01:00Z"/>
          <w:trPrChange w:id="1007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00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A0FA1B8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009" w:author="Raju Rimal" w:date="2021-03-05T12:01:00Z"/>
              </w:rPr>
            </w:pPr>
            <w:ins w:id="101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Absent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1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4BBEAE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12" w:author="Raju Rimal" w:date="2021-03-05T12:01:00Z"/>
              </w:rPr>
            </w:pPr>
            <w:ins w:id="101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219 (100)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1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82EAE2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15" w:author="Raju Rimal" w:date="2021-03-05T12:01:00Z"/>
              </w:rPr>
            </w:pPr>
            <w:ins w:id="101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526 (44)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1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1DCD88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18" w:author="Raju Rimal" w:date="2021-03-05T12:01:00Z"/>
              </w:rPr>
            </w:pPr>
            <w:ins w:id="101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8,726 (81)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2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06B8743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21" w:author="Raju Rimal" w:date="2021-03-05T12:01:00Z"/>
              </w:rPr>
            </w:pPr>
            <w:ins w:id="102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243 (100)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2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830F57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24" w:author="Raju Rimal" w:date="2021-03-05T12:01:00Z"/>
              </w:rPr>
            </w:pPr>
            <w:ins w:id="102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641 (57)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2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945FE8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27" w:author="Raju Rimal" w:date="2021-03-05T12:01:00Z"/>
              </w:rPr>
            </w:pPr>
            <w:ins w:id="102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9,264 (86)</w:t>
              </w:r>
            </w:ins>
          </w:p>
        </w:tc>
      </w:tr>
      <w:tr w:rsidR="00F17778" w14:paraId="0EA3EEC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029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030" w:author="Raju Rimal" w:date="2021-03-05T12:01:00Z"/>
          <w:trPrChange w:id="1031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03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9F7E846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033" w:author="Raju Rimal" w:date="2021-03-05T12:01:00Z"/>
              </w:rPr>
            </w:pPr>
            <w:ins w:id="103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Present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35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696940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36" w:author="Raju Rimal" w:date="2021-03-05T12:01:00Z"/>
              </w:rPr>
            </w:pPr>
            <w:ins w:id="103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3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9B9BF2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39" w:author="Raju Rimal" w:date="2021-03-05T12:01:00Z"/>
              </w:rPr>
            </w:pPr>
            <w:ins w:id="104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668 (56)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4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5E67F7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42" w:author="Raju Rimal" w:date="2021-03-05T12:01:00Z"/>
              </w:rPr>
            </w:pPr>
            <w:ins w:id="104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1,984 (19)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44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6B4418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45" w:author="Raju Rimal" w:date="2021-03-05T12:01:00Z"/>
              </w:rPr>
            </w:pPr>
            <w:ins w:id="104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0 (0)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4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C42E7A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48" w:author="Raju Rimal" w:date="2021-03-05T12:01:00Z"/>
              </w:rPr>
            </w:pPr>
            <w:ins w:id="104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488 (43)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5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DBEDFF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51" w:author="Raju Rimal" w:date="2021-03-05T12:01:00Z"/>
              </w:rPr>
            </w:pPr>
            <w:ins w:id="105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1,465 (14)</w:t>
              </w:r>
            </w:ins>
          </w:p>
        </w:tc>
      </w:tr>
      <w:tr w:rsidR="00F17778" w14:paraId="7D441B36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053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054" w:author="Raju Rimal" w:date="2021-03-05T12:01:00Z"/>
          <w:trPrChange w:id="1055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05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20B805D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057" w:author="Raju Rimal" w:date="2021-03-05T12:01:00Z"/>
              </w:rPr>
            </w:pPr>
            <w:ins w:id="105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5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E483B3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60" w:author="Raju Rimal" w:date="2021-03-05T12:01:00Z"/>
              </w:rPr>
            </w:pPr>
            <w:ins w:id="106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7,074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6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41569A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63" w:author="Raju Rimal" w:date="2021-03-05T12:01:00Z"/>
              </w:rPr>
            </w:pPr>
            <w:ins w:id="106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2,955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6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482107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66" w:author="Raju Rimal" w:date="2021-03-05T12:01:00Z"/>
              </w:rPr>
            </w:pPr>
            <w:ins w:id="106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765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6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CBF84C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69" w:author="Raju Rimal" w:date="2021-03-05T12:01:00Z"/>
              </w:rPr>
            </w:pPr>
            <w:ins w:id="107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8,384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7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A56437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72" w:author="Raju Rimal" w:date="2021-03-05T12:01:00Z"/>
              </w:rPr>
            </w:pPr>
            <w:ins w:id="107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3,502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7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A67701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075" w:author="Raju Rimal" w:date="2021-03-05T12:01:00Z"/>
              </w:rPr>
            </w:pPr>
            <w:ins w:id="107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535</w:t>
              </w:r>
            </w:ins>
          </w:p>
        </w:tc>
      </w:tr>
      <w:tr w:rsidR="00F17778" w14:paraId="37808060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077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078" w:author="Raju Rimal" w:date="2021-03-05T12:01:00Z"/>
          <w:trPrChange w:id="1079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08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8D4E64C" w14:textId="77777777" w:rsidR="0088753F" w:rsidRDefault="0088753F" w:rsidP="001F5C80">
            <w:pPr>
              <w:spacing w:after="0"/>
              <w:ind w:left="100" w:right="100"/>
              <w:jc w:val="left"/>
              <w:rPr>
                <w:ins w:id="1081" w:author="Raju Rimal" w:date="2021-03-05T12:01:00Z"/>
              </w:rPr>
            </w:pPr>
            <w:proofErr w:type="spellStart"/>
            <w:ins w:id="1082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Tumour</w:t>
              </w:r>
              <w:proofErr w:type="spellEnd"/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 xml:space="preserve"> thickness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8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4A7FFEF" w14:textId="77777777" w:rsidR="00F17778" w:rsidRDefault="0088753F" w:rsidP="001F5C80">
            <w:pPr>
              <w:spacing w:after="0"/>
              <w:ind w:left="100" w:right="100"/>
              <w:jc w:val="center"/>
              <w:rPr>
                <w:ins w:id="1084" w:author="Raju Rimal" w:date="2021-03-05T12:05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108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1.40</w:t>
              </w:r>
            </w:ins>
          </w:p>
          <w:p w14:paraId="5A93B8DD" w14:textId="56D06B0F" w:rsidR="0088753F" w:rsidRDefault="0088753F" w:rsidP="001F5C80">
            <w:pPr>
              <w:spacing w:after="0"/>
              <w:ind w:left="100" w:right="100"/>
              <w:jc w:val="center"/>
              <w:rPr>
                <w:ins w:id="1086" w:author="Raju Rimal" w:date="2021-03-05T12:01:00Z"/>
              </w:rPr>
            </w:pPr>
            <w:ins w:id="108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(0.75 – 3.00)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8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115E1B4" w14:textId="77777777" w:rsidR="00F17778" w:rsidRDefault="0088753F" w:rsidP="001F5C80">
            <w:pPr>
              <w:spacing w:after="0"/>
              <w:ind w:left="100" w:right="100"/>
              <w:jc w:val="center"/>
              <w:rPr>
                <w:ins w:id="1089" w:author="Raju Rimal" w:date="2021-03-05T12:05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109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1.30 </w:t>
              </w:r>
            </w:ins>
          </w:p>
          <w:p w14:paraId="7027EC85" w14:textId="54A961B3" w:rsidR="0088753F" w:rsidRDefault="0088753F" w:rsidP="001F5C80">
            <w:pPr>
              <w:spacing w:after="0"/>
              <w:ind w:left="100" w:right="100"/>
              <w:jc w:val="center"/>
              <w:rPr>
                <w:ins w:id="1091" w:author="Raju Rimal" w:date="2021-03-05T12:01:00Z"/>
              </w:rPr>
            </w:pPr>
            <w:ins w:id="109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(0.70 – 3.00)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9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34E6296" w14:textId="77777777" w:rsidR="00F17778" w:rsidRDefault="0088753F" w:rsidP="001F5C80">
            <w:pPr>
              <w:spacing w:after="0"/>
              <w:ind w:left="100" w:right="100"/>
              <w:jc w:val="center"/>
              <w:rPr>
                <w:ins w:id="1094" w:author="Raju Rimal" w:date="2021-03-05T12:05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109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1.00 </w:t>
              </w:r>
            </w:ins>
          </w:p>
          <w:p w14:paraId="46A99C48" w14:textId="5A6EAF78" w:rsidR="0088753F" w:rsidRDefault="0088753F" w:rsidP="001F5C80">
            <w:pPr>
              <w:spacing w:after="0"/>
              <w:ind w:left="100" w:right="100"/>
              <w:jc w:val="center"/>
              <w:rPr>
                <w:ins w:id="1096" w:author="Raju Rimal" w:date="2021-03-05T12:01:00Z"/>
              </w:rPr>
            </w:pPr>
            <w:ins w:id="109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(0.60 – 2.30)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9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DCC1C52" w14:textId="77777777" w:rsidR="00F17778" w:rsidRDefault="0088753F" w:rsidP="001F5C80">
            <w:pPr>
              <w:spacing w:after="0"/>
              <w:ind w:left="100" w:right="100"/>
              <w:jc w:val="center"/>
              <w:rPr>
                <w:ins w:id="1099" w:author="Raju Rimal" w:date="2021-03-05T12:05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110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1.00 </w:t>
              </w:r>
            </w:ins>
          </w:p>
          <w:p w14:paraId="73DD5AA2" w14:textId="3DB5AD74" w:rsidR="0088753F" w:rsidRDefault="0088753F" w:rsidP="001F5C80">
            <w:pPr>
              <w:spacing w:after="0"/>
              <w:ind w:left="100" w:right="100"/>
              <w:jc w:val="center"/>
              <w:rPr>
                <w:ins w:id="1101" w:author="Raju Rimal" w:date="2021-03-05T12:01:00Z"/>
              </w:rPr>
            </w:pPr>
            <w:ins w:id="110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(0.60 – 2.00)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0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4ACDE61" w14:textId="77777777" w:rsidR="00F17778" w:rsidRDefault="0088753F" w:rsidP="001F5C80">
            <w:pPr>
              <w:spacing w:after="0"/>
              <w:ind w:left="100" w:right="100"/>
              <w:jc w:val="center"/>
              <w:rPr>
                <w:ins w:id="1104" w:author="Raju Rimal" w:date="2021-03-05T12:05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110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1.00 </w:t>
              </w:r>
            </w:ins>
          </w:p>
          <w:p w14:paraId="0DEAE8F3" w14:textId="0F1CF342" w:rsidR="0088753F" w:rsidRDefault="0088753F" w:rsidP="001F5C80">
            <w:pPr>
              <w:spacing w:after="0"/>
              <w:ind w:left="100" w:right="100"/>
              <w:jc w:val="center"/>
              <w:rPr>
                <w:ins w:id="1106" w:author="Raju Rimal" w:date="2021-03-05T12:01:00Z"/>
              </w:rPr>
            </w:pPr>
            <w:ins w:id="110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(0.60 – 2.00)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0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307A04D" w14:textId="77777777" w:rsidR="00F17778" w:rsidRDefault="0088753F" w:rsidP="001F5C80">
            <w:pPr>
              <w:spacing w:after="0"/>
              <w:ind w:left="100" w:right="100"/>
              <w:jc w:val="center"/>
              <w:rPr>
                <w:ins w:id="1109" w:author="Raju Rimal" w:date="2021-03-05T12:05:00Z"/>
                <w:rFonts w:ascii="Arial" w:eastAsia="Arial" w:hAnsi="Arial" w:cs="Arial"/>
                <w:color w:val="111111"/>
                <w:sz w:val="16"/>
                <w:szCs w:val="16"/>
              </w:rPr>
            </w:pPr>
            <w:ins w:id="111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 xml:space="preserve">0.90 </w:t>
              </w:r>
            </w:ins>
          </w:p>
          <w:p w14:paraId="07F75B91" w14:textId="7EAF3816" w:rsidR="0088753F" w:rsidRDefault="0088753F" w:rsidP="001F5C80">
            <w:pPr>
              <w:spacing w:after="0"/>
              <w:ind w:left="100" w:right="100"/>
              <w:jc w:val="center"/>
              <w:rPr>
                <w:ins w:id="1111" w:author="Raju Rimal" w:date="2021-03-05T12:01:00Z"/>
              </w:rPr>
            </w:pPr>
            <w:ins w:id="111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(0.50 – 1.80)</w:t>
              </w:r>
            </w:ins>
          </w:p>
        </w:tc>
      </w:tr>
      <w:tr w:rsidR="00F17778" w14:paraId="193CD2A1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113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114" w:author="Raju Rimal" w:date="2021-03-05T12:01:00Z"/>
          <w:trPrChange w:id="1115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11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7C9AD47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117" w:author="Raju Rimal" w:date="2021-03-05T12:01:00Z"/>
              </w:rPr>
            </w:pPr>
            <w:ins w:id="111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1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F0964C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20" w:author="Raju Rimal" w:date="2021-03-05T12:01:00Z"/>
              </w:rPr>
            </w:pPr>
            <w:ins w:id="112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2,116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2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66C9E14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23" w:author="Raju Rimal" w:date="2021-03-05T12:01:00Z"/>
              </w:rPr>
            </w:pPr>
            <w:ins w:id="112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616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2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FF9597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26" w:author="Raju Rimal" w:date="2021-03-05T12:01:00Z"/>
              </w:rPr>
            </w:pPr>
            <w:ins w:id="112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1,009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2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BEA92F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29" w:author="Raju Rimal" w:date="2021-03-05T12:01:00Z"/>
              </w:rPr>
            </w:pPr>
            <w:ins w:id="113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2,559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3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114A19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32" w:author="Raju Rimal" w:date="2021-03-05T12:01:00Z"/>
              </w:rPr>
            </w:pPr>
            <w:ins w:id="113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602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3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F87D67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35" w:author="Raju Rimal" w:date="2021-03-05T12:01:00Z"/>
              </w:rPr>
            </w:pPr>
            <w:ins w:id="113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764</w:t>
              </w:r>
            </w:ins>
          </w:p>
        </w:tc>
      </w:tr>
      <w:tr w:rsidR="00567BCF" w14:paraId="786ECCE7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137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138" w:author="Raju Rimal" w:date="2021-03-05T12:01:00Z"/>
          <w:trPrChange w:id="1139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140" w:author="Raju Rimal" w:date="2021-03-05T12:05:00Z">
              <w:tcPr>
                <w:tcW w:w="0" w:type="auto"/>
                <w:gridSpan w:val="9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58C0D316" w14:textId="1E945D0F" w:rsidR="00567BCF" w:rsidRDefault="00567BCF" w:rsidP="00567BCF">
            <w:pPr>
              <w:spacing w:after="0"/>
              <w:ind w:left="100" w:right="100"/>
              <w:jc w:val="left"/>
              <w:rPr>
                <w:ins w:id="1141" w:author="Raju Rimal" w:date="2021-03-05T12:01:00Z"/>
              </w:rPr>
              <w:pPrChange w:id="1142" w:author="Raju Rimal" w:date="2021-03-05T12:04:00Z">
                <w:pPr>
                  <w:spacing w:after="0"/>
                  <w:ind w:left="100" w:right="100"/>
                  <w:jc w:val="center"/>
                </w:pPr>
              </w:pPrChange>
            </w:pPr>
            <w:ins w:id="1143" w:author="Raju Rimal" w:date="2021-03-05T12:01:00Z">
              <w:r>
                <w:rPr>
                  <w:rFonts w:ascii="Arial" w:eastAsia="Arial" w:hAnsi="Arial" w:cs="Arial"/>
                  <w:b/>
                  <w:color w:val="111111"/>
                  <w:sz w:val="16"/>
                  <w:szCs w:val="16"/>
                </w:rPr>
                <w:t>T-stage</w:t>
              </w:r>
            </w:ins>
          </w:p>
        </w:tc>
      </w:tr>
      <w:tr w:rsidR="00F17778" w14:paraId="3D0BF456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144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145" w:author="Raju Rimal" w:date="2021-03-05T12:01:00Z"/>
          <w:trPrChange w:id="1146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14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DB7B8EC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148" w:author="Raju Rimal" w:date="2021-03-05T12:01:00Z"/>
              </w:rPr>
            </w:pPr>
            <w:ins w:id="114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T1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50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C3E0B1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51" w:author="Raju Rimal" w:date="2021-03-05T12:01:00Z"/>
              </w:rPr>
            </w:pPr>
            <w:ins w:id="115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2,228 (43)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5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33BD3D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54" w:author="Raju Rimal" w:date="2021-03-05T12:01:00Z"/>
              </w:rPr>
            </w:pPr>
            <w:ins w:id="115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1,496 (42)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5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93A7CD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57" w:author="Raju Rimal" w:date="2021-03-05T12:01:00Z"/>
              </w:rPr>
            </w:pPr>
            <w:ins w:id="115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5,269 (50)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59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3D4954E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60" w:author="Raju Rimal" w:date="2021-03-05T12:01:00Z"/>
              </w:rPr>
            </w:pPr>
            <w:ins w:id="116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3,179 (52)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62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D70B09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63" w:author="Raju Rimal" w:date="2021-03-05T12:01:00Z"/>
              </w:rPr>
            </w:pPr>
            <w:ins w:id="116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2,106 (52)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6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732A5B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66" w:author="Raju Rimal" w:date="2021-03-05T12:01:00Z"/>
              </w:rPr>
            </w:pPr>
            <w:ins w:id="116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6,092 (58)</w:t>
              </w:r>
            </w:ins>
          </w:p>
        </w:tc>
      </w:tr>
      <w:tr w:rsidR="00F17778" w14:paraId="2813D9B4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168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169" w:author="Raju Rimal" w:date="2021-03-05T12:01:00Z"/>
          <w:trPrChange w:id="1170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17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EA94A15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172" w:author="Raju Rimal" w:date="2021-03-05T12:01:00Z"/>
              </w:rPr>
            </w:pPr>
            <w:ins w:id="117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T2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74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F8BBC0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75" w:author="Raju Rimal" w:date="2021-03-05T12:01:00Z"/>
              </w:rPr>
            </w:pPr>
            <w:ins w:id="117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1,180 (23)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7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EB84AE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78" w:author="Raju Rimal" w:date="2021-03-05T12:01:00Z"/>
              </w:rPr>
            </w:pPr>
            <w:ins w:id="117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847 (24)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8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F1F5AC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81" w:author="Raju Rimal" w:date="2021-03-05T12:01:00Z"/>
              </w:rPr>
            </w:pPr>
            <w:ins w:id="118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2,265 (22)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83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0E9BDA2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84" w:author="Raju Rimal" w:date="2021-03-05T12:01:00Z"/>
              </w:rPr>
            </w:pPr>
            <w:ins w:id="118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1,388 (23)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86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21CE51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87" w:author="Raju Rimal" w:date="2021-03-05T12:01:00Z"/>
              </w:rPr>
            </w:pPr>
            <w:ins w:id="118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955 (24)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8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98E6DB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90" w:author="Raju Rimal" w:date="2021-03-05T12:01:00Z"/>
              </w:rPr>
            </w:pPr>
            <w:ins w:id="119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2,221 (21)</w:t>
              </w:r>
            </w:ins>
          </w:p>
        </w:tc>
      </w:tr>
      <w:tr w:rsidR="00F17778" w14:paraId="5547D3E6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192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193" w:author="Raju Rimal" w:date="2021-03-05T12:01:00Z"/>
          <w:trPrChange w:id="1194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19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C93882A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196" w:author="Raju Rimal" w:date="2021-03-05T12:01:00Z"/>
              </w:rPr>
            </w:pPr>
            <w:ins w:id="119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T3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98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2DB687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199" w:author="Raju Rimal" w:date="2021-03-05T12:01:00Z"/>
              </w:rPr>
            </w:pPr>
            <w:ins w:id="120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1,029 (20)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01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64328F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02" w:author="Raju Rimal" w:date="2021-03-05T12:01:00Z"/>
              </w:rPr>
            </w:pPr>
            <w:ins w:id="120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706 (20)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0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98885F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05" w:author="Raju Rimal" w:date="2021-03-05T12:01:00Z"/>
              </w:rPr>
            </w:pPr>
            <w:ins w:id="120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1,646 (16)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07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58851E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08" w:author="Raju Rimal" w:date="2021-03-05T12:01:00Z"/>
              </w:rPr>
            </w:pPr>
            <w:ins w:id="120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948 (16)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10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9BC2BAC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11" w:author="Raju Rimal" w:date="2021-03-05T12:01:00Z"/>
              </w:rPr>
            </w:pPr>
            <w:ins w:id="1212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563 (14)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13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2E4240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14" w:author="Raju Rimal" w:date="2021-03-05T12:01:00Z"/>
              </w:rPr>
            </w:pPr>
            <w:ins w:id="121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1,222 (12)</w:t>
              </w:r>
            </w:ins>
          </w:p>
        </w:tc>
      </w:tr>
      <w:tr w:rsidR="00F17778" w14:paraId="2915B0E9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216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217" w:author="Raju Rimal" w:date="2021-03-05T12:01:00Z"/>
          <w:trPrChange w:id="1218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219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F98FBD7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220" w:author="Raju Rimal" w:date="2021-03-05T12:01:00Z"/>
              </w:rPr>
            </w:pPr>
            <w:ins w:id="122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T4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22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B024669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23" w:author="Raju Rimal" w:date="2021-03-05T12:01:00Z"/>
              </w:rPr>
            </w:pPr>
            <w:ins w:id="122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740 (14)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25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1542C25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26" w:author="Raju Rimal" w:date="2021-03-05T12:01:00Z"/>
              </w:rPr>
            </w:pPr>
            <w:ins w:id="122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484 (14)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28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52E66FA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29" w:author="Raju Rimal" w:date="2021-03-05T12:01:00Z"/>
              </w:rPr>
            </w:pPr>
            <w:ins w:id="123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1,286 (12)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31" w:author="Raju Rimal" w:date="2021-03-05T12:05:00Z">
              <w:tcPr>
                <w:tcW w:w="0" w:type="auto"/>
                <w:gridSpan w:val="2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0314F01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32" w:author="Raju Rimal" w:date="2021-03-05T12:01:00Z"/>
              </w:rPr>
            </w:pPr>
            <w:ins w:id="123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553 (9.1)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34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EB08618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35" w:author="Raju Rimal" w:date="2021-03-05T12:01:00Z"/>
              </w:rPr>
            </w:pPr>
            <w:ins w:id="1236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405 (10)</w:t>
              </w:r>
            </w:ins>
          </w:p>
        </w:tc>
        <w:tc>
          <w:tcPr>
            <w:tcW w:w="64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37" w:author="Raju Rimal" w:date="2021-03-05T12:05:00Z">
              <w:tcPr>
                <w:tcW w:w="0" w:type="auto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515316B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38" w:author="Raju Rimal" w:date="2021-03-05T12:01:00Z"/>
              </w:rPr>
            </w:pPr>
            <w:ins w:id="1239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965 (9.2)</w:t>
              </w:r>
            </w:ins>
          </w:p>
        </w:tc>
      </w:tr>
      <w:tr w:rsidR="00F17778" w14:paraId="37071286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240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241" w:author="Raju Rimal" w:date="2021-03-05T12:01:00Z"/>
          <w:trPrChange w:id="1242" w:author="Raju Rimal" w:date="2021-03-05T12:05:00Z">
            <w:trPr>
              <w:gridAfter w:val="0"/>
              <w:cantSplit/>
              <w:jc w:val="center"/>
            </w:trPr>
          </w:trPrChange>
        </w:trPr>
        <w:tc>
          <w:tcPr>
            <w:tcW w:w="1109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cPrChange w:id="1243" w:author="Raju Rimal" w:date="2021-03-05T12:05:00Z">
              <w:tcPr>
                <w:tcW w:w="0" w:type="auto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030A8B8" w14:textId="77777777" w:rsidR="0088753F" w:rsidRDefault="0088753F" w:rsidP="001F5C80">
            <w:pPr>
              <w:spacing w:after="0"/>
              <w:ind w:left="300" w:right="100"/>
              <w:jc w:val="left"/>
              <w:rPr>
                <w:ins w:id="1244" w:author="Raju Rimal" w:date="2021-03-05T12:01:00Z"/>
              </w:rPr>
            </w:pPr>
            <w:ins w:id="1245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Unspecified</w:t>
              </w:r>
            </w:ins>
          </w:p>
        </w:tc>
        <w:tc>
          <w:tcPr>
            <w:tcW w:w="64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46" w:author="Raju Rimal" w:date="2021-03-05T12:05:00Z">
              <w:tcPr>
                <w:tcW w:w="0" w:type="auto"/>
                <w:gridSpan w:val="2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5C57F06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47" w:author="Raju Rimal" w:date="2021-03-05T12:01:00Z"/>
              </w:rPr>
            </w:pPr>
            <w:ins w:id="1248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2,116</w:t>
              </w:r>
            </w:ins>
          </w:p>
        </w:tc>
        <w:tc>
          <w:tcPr>
            <w:tcW w:w="64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49" w:author="Raju Rimal" w:date="2021-03-05T12:05:00Z">
              <w:tcPr>
                <w:tcW w:w="0" w:type="auto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4A6DD67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50" w:author="Raju Rimal" w:date="2021-03-05T12:01:00Z"/>
              </w:rPr>
            </w:pPr>
            <w:ins w:id="1251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616</w:t>
              </w:r>
            </w:ins>
          </w:p>
        </w:tc>
        <w:tc>
          <w:tcPr>
            <w:tcW w:w="64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52" w:author="Raju Rimal" w:date="2021-03-05T12:05:00Z">
              <w:tcPr>
                <w:tcW w:w="0" w:type="auto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0887230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53" w:author="Raju Rimal" w:date="2021-03-05T12:01:00Z"/>
              </w:rPr>
            </w:pPr>
            <w:ins w:id="1254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1,009</w:t>
              </w:r>
            </w:ins>
          </w:p>
        </w:tc>
        <w:tc>
          <w:tcPr>
            <w:tcW w:w="64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55" w:author="Raju Rimal" w:date="2021-03-05T12:05:00Z">
              <w:tcPr>
                <w:tcW w:w="0" w:type="auto"/>
                <w:gridSpan w:val="2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D9176F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56" w:author="Raju Rimal" w:date="2021-03-05T12:01:00Z"/>
              </w:rPr>
            </w:pPr>
            <w:ins w:id="1257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2,559</w:t>
              </w:r>
            </w:ins>
          </w:p>
        </w:tc>
        <w:tc>
          <w:tcPr>
            <w:tcW w:w="64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58" w:author="Raju Rimal" w:date="2021-03-05T12:05:00Z">
              <w:tcPr>
                <w:tcW w:w="0" w:type="auto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08F137D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59" w:author="Raju Rimal" w:date="2021-03-05T12:01:00Z"/>
              </w:rPr>
            </w:pPr>
            <w:ins w:id="1260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602</w:t>
              </w:r>
            </w:ins>
          </w:p>
        </w:tc>
        <w:tc>
          <w:tcPr>
            <w:tcW w:w="64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61" w:author="Raju Rimal" w:date="2021-03-05T12:05:00Z">
              <w:tcPr>
                <w:tcW w:w="0" w:type="auto"/>
                <w:tcBorders>
                  <w:bottom w:val="single" w:sz="8" w:space="0" w:color="000000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BEB902F" w14:textId="77777777" w:rsidR="0088753F" w:rsidRDefault="0088753F" w:rsidP="001F5C80">
            <w:pPr>
              <w:spacing w:after="0"/>
              <w:ind w:left="100" w:right="100"/>
              <w:jc w:val="center"/>
              <w:rPr>
                <w:ins w:id="1262" w:author="Raju Rimal" w:date="2021-03-05T12:01:00Z"/>
              </w:rPr>
            </w:pPr>
            <w:ins w:id="1263" w:author="Raju Rimal" w:date="2021-03-05T12:01:00Z">
              <w:r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764</w:t>
              </w:r>
            </w:ins>
          </w:p>
        </w:tc>
      </w:tr>
      <w:tr w:rsidR="0088753F" w14:paraId="30E3FECA" w14:textId="77777777" w:rsidTr="00F17778">
        <w:tblPrEx>
          <w:tblW w:w="5000" w:type="pct"/>
          <w:jc w:val="center"/>
          <w:tblLook w:val="0420" w:firstRow="1" w:lastRow="0" w:firstColumn="0" w:lastColumn="0" w:noHBand="0" w:noVBand="1"/>
          <w:tblPrExChange w:id="1264" w:author="Raju Rimal" w:date="2021-03-05T12:05:00Z">
            <w:tblPrEx>
              <w:tblW w:w="0" w:type="auto"/>
              <w:jc w:val="center"/>
              <w:tblLook w:val="0420" w:firstRow="1" w:lastRow="0" w:firstColumn="0" w:lastColumn="0" w:noHBand="0" w:noVBand="1"/>
            </w:tblPrEx>
          </w:tblPrExChange>
        </w:tblPrEx>
        <w:trPr>
          <w:cantSplit/>
          <w:jc w:val="center"/>
          <w:ins w:id="1265" w:author="Raju Rimal" w:date="2021-03-05T12:01:00Z"/>
          <w:trPrChange w:id="1266" w:author="Raju Rimal" w:date="2021-03-05T12:05:00Z">
            <w:trPr>
              <w:cantSplit/>
              <w:jc w:val="center"/>
            </w:trPr>
          </w:trPrChange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67" w:author="Raju Rimal" w:date="2021-03-05T12:05:00Z">
              <w:tcPr>
                <w:tcW w:w="0" w:type="auto"/>
                <w:gridSpan w:val="10"/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55E620B" w14:textId="77777777" w:rsidR="0088753F" w:rsidRDefault="0088753F" w:rsidP="001F5C80">
            <w:pPr>
              <w:spacing w:after="0"/>
              <w:jc w:val="left"/>
              <w:rPr>
                <w:ins w:id="1268" w:author="Raju Rimal" w:date="2021-03-05T12:01:00Z"/>
              </w:rPr>
            </w:pPr>
            <w:ins w:id="1269" w:author="Raju Rimal" w:date="2021-03-05T12:01:00Z">
              <w:r>
                <w:rPr>
                  <w:rFonts w:ascii="Arial" w:eastAsia="Arial" w:hAnsi="Arial" w:cs="Arial"/>
                  <w:color w:val="000000"/>
                  <w:sz w:val="16"/>
                  <w:szCs w:val="16"/>
                  <w:vertAlign w:val="superscript"/>
                </w:rPr>
                <w:t>1</w:t>
              </w:r>
              <w:r>
                <w:rPr>
                  <w:rFonts w:ascii="Arial" w:eastAsia="Arial" w:hAnsi="Arial" w:cs="Arial"/>
                  <w:color w:val="000000"/>
                  <w:sz w:val="16"/>
                  <w:szCs w:val="16"/>
                </w:rPr>
                <w:t>Median (IQR); n (%)</w:t>
              </w:r>
            </w:ins>
          </w:p>
        </w:tc>
      </w:tr>
    </w:tbl>
    <w:p w14:paraId="60583354" w14:textId="32B5FC27" w:rsidR="0088753F" w:rsidRDefault="0088753F">
      <w:pPr>
        <w:pStyle w:val="TableCaption"/>
        <w:rPr>
          <w:ins w:id="1270" w:author="Raju Rimal" w:date="2021-03-05T12:01:00Z"/>
          <w:i w:val="0"/>
          <w:iCs/>
          <w:lang w:val="en-GB"/>
        </w:rPr>
      </w:pPr>
    </w:p>
    <w:p w14:paraId="445AE216" w14:textId="786AF428" w:rsidR="0088753F" w:rsidRPr="00845A7D" w:rsidDel="008A0915" w:rsidRDefault="0088753F">
      <w:pPr>
        <w:pStyle w:val="TableCaption"/>
        <w:rPr>
          <w:del w:id="1271" w:author="Raju Rimal" w:date="2021-03-05T12:06:00Z"/>
          <w:i w:val="0"/>
          <w:iCs/>
          <w:lang w:val="en-GB"/>
        </w:rPr>
      </w:pPr>
    </w:p>
    <w:p w14:paraId="446CAADF" w14:textId="47B777C8" w:rsidR="007A51C1" w:rsidRPr="00845A7D" w:rsidRDefault="006E56DB" w:rsidP="005D06D1">
      <w:pPr>
        <w:rPr>
          <w:lang w:val="en-GB"/>
        </w:rPr>
      </w:pPr>
      <w:bookmarkStart w:id="1272" w:name="conclusions"/>
      <w:bookmarkEnd w:id="264"/>
      <w:r w:rsidRPr="00845A7D">
        <w:rPr>
          <w:szCs w:val="22"/>
          <w:lang w:val="en-GB"/>
        </w:rPr>
        <w:t>A</w:t>
      </w:r>
      <w:r w:rsidR="00D36494" w:rsidRPr="00845A7D">
        <w:rPr>
          <w:szCs w:val="22"/>
          <w:lang w:val="en-GB"/>
        </w:rPr>
        <w:t>nalysis of incidence rate</w:t>
      </w:r>
      <w:r w:rsidRPr="00845A7D">
        <w:rPr>
          <w:szCs w:val="22"/>
          <w:lang w:val="en-GB"/>
        </w:rPr>
        <w:t>s</w:t>
      </w:r>
      <w:r w:rsidR="00D36494" w:rsidRPr="00845A7D">
        <w:rPr>
          <w:szCs w:val="22"/>
          <w:lang w:val="en-GB"/>
        </w:rPr>
        <w:t xml:space="preserve"> in relation to </w:t>
      </w:r>
      <w:r w:rsidRPr="00845A7D">
        <w:rPr>
          <w:szCs w:val="22"/>
          <w:lang w:val="en-GB"/>
        </w:rPr>
        <w:t>tumour</w:t>
      </w:r>
      <w:r w:rsidR="00D36494" w:rsidRPr="00845A7D">
        <w:rPr>
          <w:szCs w:val="22"/>
          <w:lang w:val="en-GB"/>
        </w:rPr>
        <w:t xml:space="preserve"> thickness is in the</w:t>
      </w:r>
      <w:r w:rsidRPr="00845A7D">
        <w:rPr>
          <w:szCs w:val="22"/>
          <w:lang w:val="en-GB"/>
        </w:rPr>
        <w:t xml:space="preserve"> </w:t>
      </w:r>
      <w:r w:rsidR="00D36494" w:rsidRPr="00845A7D">
        <w:rPr>
          <w:szCs w:val="22"/>
          <w:lang w:val="en-GB"/>
        </w:rPr>
        <w:t>process</w:t>
      </w:r>
      <w:r w:rsidRPr="00845A7D">
        <w:rPr>
          <w:szCs w:val="22"/>
          <w:lang w:val="en-GB"/>
        </w:rPr>
        <w:t xml:space="preserve">, and </w:t>
      </w:r>
      <w:r w:rsidR="00D36494" w:rsidRPr="00845A7D">
        <w:rPr>
          <w:szCs w:val="22"/>
          <w:lang w:val="en-GB"/>
        </w:rPr>
        <w:t>will be presented at the conference.</w:t>
      </w:r>
    </w:p>
    <w:p w14:paraId="0E80E8EE" w14:textId="41A079C7" w:rsidR="0052305C" w:rsidRPr="00845A7D" w:rsidRDefault="00D35DDA">
      <w:pPr>
        <w:pStyle w:val="Heading1"/>
        <w:rPr>
          <w:lang w:val="en-GB"/>
        </w:rPr>
      </w:pPr>
      <w:r w:rsidRPr="00845A7D">
        <w:rPr>
          <w:lang w:val="en-GB"/>
        </w:rPr>
        <w:t>Conclusions</w:t>
      </w:r>
    </w:p>
    <w:p w14:paraId="1A05D937" w14:textId="34DEA38F" w:rsidR="0052305C" w:rsidRPr="00C90BD4" w:rsidRDefault="003E0614">
      <w:pPr>
        <w:pStyle w:val="BodyText"/>
        <w:rPr>
          <w:lang w:val="en-GB"/>
        </w:rPr>
      </w:pPr>
      <w:commentRangeStart w:id="1273"/>
      <w:commentRangeStart w:id="1274"/>
      <w:r w:rsidRPr="00845A7D">
        <w:rPr>
          <w:lang w:val="en-GB"/>
        </w:rPr>
        <w:t>Th</w:t>
      </w:r>
      <w:del w:id="1275" w:author="Adele Green" w:date="2021-03-05T10:33:00Z">
        <w:r w:rsidRPr="00845A7D" w:rsidDel="00C07D5E">
          <w:rPr>
            <w:lang w:val="en-GB"/>
          </w:rPr>
          <w:delText xml:space="preserve">e </w:delText>
        </w:r>
        <w:r w:rsidR="00D70ED9" w:rsidRPr="00845A7D" w:rsidDel="00C07D5E">
          <w:rPr>
            <w:lang w:val="en-GB"/>
          </w:rPr>
          <w:delText xml:space="preserve">results of </w:delText>
        </w:r>
        <w:r w:rsidRPr="00845A7D" w:rsidDel="00C07D5E">
          <w:rPr>
            <w:lang w:val="en-GB"/>
          </w:rPr>
          <w:delText xml:space="preserve">this </w:delText>
        </w:r>
        <w:r w:rsidR="00D70ED9" w:rsidRPr="00845A7D" w:rsidDel="00C07D5E">
          <w:rPr>
            <w:lang w:val="en-GB"/>
          </w:rPr>
          <w:delText xml:space="preserve">ongoing </w:delText>
        </w:r>
        <w:r w:rsidRPr="00845A7D" w:rsidDel="00C07D5E">
          <w:rPr>
            <w:lang w:val="en-GB"/>
          </w:rPr>
          <w:delText xml:space="preserve">study </w:delText>
        </w:r>
        <w:r w:rsidR="00D70ED9" w:rsidRPr="00845A7D" w:rsidDel="00C07D5E">
          <w:rPr>
            <w:lang w:val="en-GB"/>
          </w:rPr>
          <w:delText xml:space="preserve">of </w:delText>
        </w:r>
      </w:del>
      <w:ins w:id="1276" w:author="Adele Green" w:date="2021-03-05T10:33:00Z">
        <w:r w:rsidR="00C07D5E">
          <w:rPr>
            <w:lang w:val="en-GB"/>
          </w:rPr>
          <w:t xml:space="preserve">is </w:t>
        </w:r>
      </w:ins>
      <w:del w:id="1277" w:author="Adele Green" w:date="2021-03-05T10:34:00Z">
        <w:r w:rsidR="00D70ED9" w:rsidRPr="00845A7D" w:rsidDel="00C07D5E">
          <w:rPr>
            <w:lang w:val="en-GB"/>
          </w:rPr>
          <w:delText xml:space="preserve">a </w:delText>
        </w:r>
      </w:del>
      <w:r w:rsidR="00D70ED9" w:rsidRPr="00845A7D">
        <w:rPr>
          <w:lang w:val="en-GB"/>
        </w:rPr>
        <w:t xml:space="preserve">unique time series of national melanoma tumour thickness data will identify trends </w:t>
      </w:r>
      <w:ins w:id="1278" w:author="Corina Silvia Rueegg" w:date="2021-03-04T13:33:00Z">
        <w:r w:rsidR="00F15296">
          <w:rPr>
            <w:lang w:val="en-GB"/>
          </w:rPr>
          <w:t xml:space="preserve">in tumour thickness, </w:t>
        </w:r>
      </w:ins>
      <w:r w:rsidR="00D70ED9" w:rsidRPr="00845A7D">
        <w:rPr>
          <w:lang w:val="en-GB"/>
        </w:rPr>
        <w:t xml:space="preserve">overall and in subgroups of the population, </w:t>
      </w:r>
      <w:ins w:id="1279" w:author="Corina Silvia Rueegg" w:date="2021-03-04T13:33:00Z">
        <w:r w:rsidR="00F15296">
          <w:rPr>
            <w:lang w:val="en-GB"/>
          </w:rPr>
          <w:t xml:space="preserve">as well as identify </w:t>
        </w:r>
      </w:ins>
      <w:del w:id="1280" w:author="Corina Silvia Rueegg" w:date="2021-03-04T13:33:00Z">
        <w:r w:rsidR="00D70ED9" w:rsidRPr="00845A7D" w:rsidDel="00F15296">
          <w:rPr>
            <w:lang w:val="en-GB"/>
          </w:rPr>
          <w:delText xml:space="preserve">and </w:delText>
        </w:r>
        <w:r w:rsidR="006E56DB" w:rsidRPr="00845A7D" w:rsidDel="00F15296">
          <w:rPr>
            <w:lang w:val="en-GB"/>
          </w:rPr>
          <w:delText xml:space="preserve">also </w:delText>
        </w:r>
      </w:del>
      <w:r w:rsidR="00D70ED9" w:rsidRPr="00845A7D">
        <w:rPr>
          <w:lang w:val="en-GB"/>
        </w:rPr>
        <w:t xml:space="preserve">potential effects of </w:t>
      </w:r>
      <w:del w:id="1281" w:author="Reza Ghiasvand" w:date="2021-03-04T16:05:00Z">
        <w:r w:rsidR="00D70ED9" w:rsidRPr="00845A7D" w:rsidDel="007006AF">
          <w:rPr>
            <w:lang w:val="en-GB"/>
          </w:rPr>
          <w:delText xml:space="preserve">changed </w:delText>
        </w:r>
      </w:del>
      <w:ins w:id="1282" w:author="Reza Ghiasvand" w:date="2021-03-04T16:05:00Z">
        <w:r w:rsidR="007006AF" w:rsidRPr="00845A7D">
          <w:rPr>
            <w:lang w:val="en-GB"/>
          </w:rPr>
          <w:t>chang</w:t>
        </w:r>
        <w:r w:rsidR="007006AF">
          <w:rPr>
            <w:lang w:val="en-GB"/>
          </w:rPr>
          <w:t>ing</w:t>
        </w:r>
        <w:r w:rsidR="007006AF" w:rsidRPr="00845A7D">
          <w:rPr>
            <w:lang w:val="en-GB"/>
          </w:rPr>
          <w:t xml:space="preserve"> </w:t>
        </w:r>
      </w:ins>
      <w:r w:rsidR="00D70ED9" w:rsidRPr="00845A7D">
        <w:rPr>
          <w:lang w:val="en-GB"/>
        </w:rPr>
        <w:t>exposure patterns and earlier detection.</w:t>
      </w:r>
      <w:del w:id="1283" w:author="Raju Rimal" w:date="2021-03-05T12:30:00Z">
        <w:r w:rsidR="00D70ED9" w:rsidRPr="00845A7D" w:rsidDel="00075835">
          <w:rPr>
            <w:lang w:val="en-GB"/>
          </w:rPr>
          <w:delText xml:space="preserve"> </w:delText>
        </w:r>
      </w:del>
      <w:del w:id="1284" w:author="Marit Bragelien Veierød" w:date="2021-03-05T08:25:00Z">
        <w:r w:rsidR="00D70ED9" w:rsidRPr="00845A7D" w:rsidDel="00C204AD">
          <w:rPr>
            <w:lang w:val="en-GB"/>
          </w:rPr>
          <w:delText xml:space="preserve">These analyses also serve as an important </w:delText>
        </w:r>
      </w:del>
      <w:ins w:id="1285" w:author="Reza Ghiasvand" w:date="2021-03-04T16:05:00Z">
        <w:del w:id="1286" w:author="Marit Bragelien Veierød" w:date="2021-03-05T08:25:00Z">
          <w:r w:rsidR="007006AF" w:rsidDel="00C204AD">
            <w:rPr>
              <w:lang w:val="en-GB"/>
            </w:rPr>
            <w:delText>essential</w:delText>
          </w:r>
          <w:r w:rsidR="007006AF" w:rsidRPr="00845A7D" w:rsidDel="00C204AD">
            <w:rPr>
              <w:lang w:val="en-GB"/>
            </w:rPr>
            <w:delText xml:space="preserve"> </w:delText>
          </w:r>
        </w:del>
      </w:ins>
      <w:del w:id="1287" w:author="Marit Bragelien Veierød" w:date="2021-03-05T08:25:00Z">
        <w:r w:rsidR="00D70ED9" w:rsidRPr="00845A7D" w:rsidDel="00C204AD">
          <w:rPr>
            <w:lang w:val="en-GB"/>
          </w:rPr>
          <w:delText>quality check of these newly digitalized data</w:delText>
        </w:r>
      </w:del>
      <w:ins w:id="1288" w:author="Corina Silvia Rueegg" w:date="2021-03-04T13:35:00Z">
        <w:del w:id="1289" w:author="Marit Bragelien Veierød" w:date="2021-03-05T08:25:00Z">
          <w:r w:rsidR="00F15296" w:rsidDel="00C204AD">
            <w:rPr>
              <w:lang w:val="en-GB"/>
            </w:rPr>
            <w:delText xml:space="preserve">. They will form </w:delText>
          </w:r>
        </w:del>
      </w:ins>
      <w:del w:id="1290" w:author="Marit Bragelien Veierød" w:date="2021-03-05T08:25:00Z">
        <w:r w:rsidR="00D70ED9" w:rsidRPr="00845A7D" w:rsidDel="00C204AD">
          <w:rPr>
            <w:lang w:val="en-GB"/>
          </w:rPr>
          <w:delText xml:space="preserve">, forming </w:delText>
        </w:r>
      </w:del>
      <w:ins w:id="1291" w:author="Corina Silvia Rueegg" w:date="2021-03-04T13:34:00Z">
        <w:del w:id="1292" w:author="Marit Bragelien Veierød" w:date="2021-03-05T08:25:00Z">
          <w:r w:rsidR="00F15296" w:rsidDel="00C204AD">
            <w:rPr>
              <w:lang w:val="en-GB"/>
            </w:rPr>
            <w:delText xml:space="preserve">the </w:delText>
          </w:r>
        </w:del>
      </w:ins>
      <w:del w:id="1293" w:author="Marit Bragelien Veierød" w:date="2021-03-05T08:25:00Z">
        <w:r w:rsidR="00D70ED9" w:rsidRPr="00845A7D" w:rsidDel="00C204AD">
          <w:rPr>
            <w:lang w:val="en-GB"/>
          </w:rPr>
          <w:delText xml:space="preserve">basis for our planned analyses of mortality by tumour thickness and more into </w:delText>
        </w:r>
      </w:del>
      <w:ins w:id="1294" w:author="Corina Silvia Rueegg" w:date="2021-03-04T13:36:00Z">
        <w:del w:id="1295" w:author="Marit Bragelien Veierød" w:date="2021-03-05T08:25:00Z">
          <w:r w:rsidR="00871A10" w:rsidDel="00C204AD">
            <w:rPr>
              <w:lang w:val="en-GB"/>
            </w:rPr>
            <w:delText>in-</w:delText>
          </w:r>
        </w:del>
      </w:ins>
      <w:del w:id="1296" w:author="Marit Bragelien Veierød" w:date="2021-03-05T08:25:00Z">
        <w:r w:rsidR="00D70ED9" w:rsidRPr="00845A7D" w:rsidDel="00C204AD">
          <w:rPr>
            <w:lang w:val="en-GB"/>
          </w:rPr>
          <w:delText xml:space="preserve">depth studies </w:delText>
        </w:r>
      </w:del>
      <w:ins w:id="1297" w:author="Corina Silvia Rueegg" w:date="2021-03-04T13:36:00Z">
        <w:del w:id="1298" w:author="Marit Bragelien Veierød" w:date="2021-03-05T08:25:00Z">
          <w:r w:rsidR="00871A10" w:rsidDel="00C204AD">
            <w:rPr>
              <w:lang w:val="en-GB"/>
            </w:rPr>
            <w:delText>analyses</w:delText>
          </w:r>
          <w:r w:rsidR="00871A10" w:rsidRPr="00845A7D" w:rsidDel="00C204AD">
            <w:rPr>
              <w:lang w:val="en-GB"/>
            </w:rPr>
            <w:delText xml:space="preserve"> </w:delText>
          </w:r>
        </w:del>
      </w:ins>
      <w:del w:id="1299" w:author="Marit Bragelien Veierød" w:date="2021-03-05T08:25:00Z">
        <w:r w:rsidR="00D70ED9" w:rsidRPr="00845A7D" w:rsidDel="00C204AD">
          <w:rPr>
            <w:lang w:val="en-GB"/>
          </w:rPr>
          <w:delText xml:space="preserve">of mortality </w:delText>
        </w:r>
      </w:del>
      <w:ins w:id="1300" w:author="Corina Silvia Rueegg" w:date="2021-03-04T13:36:00Z">
        <w:del w:id="1301" w:author="Marit Bragelien Veierød" w:date="2021-03-05T08:25:00Z">
          <w:r w:rsidR="00F15296" w:rsidDel="00C204AD">
            <w:rPr>
              <w:lang w:val="en-GB"/>
            </w:rPr>
            <w:delText xml:space="preserve">and long-term survival </w:delText>
          </w:r>
          <w:r w:rsidR="00871A10" w:rsidDel="00C204AD">
            <w:rPr>
              <w:lang w:val="en-GB"/>
            </w:rPr>
            <w:delText>after</w:delText>
          </w:r>
        </w:del>
      </w:ins>
      <w:del w:id="1302" w:author="Marit Bragelien Veierød" w:date="2021-03-05T08:25:00Z">
        <w:r w:rsidR="00D70ED9" w:rsidRPr="00845A7D" w:rsidDel="00C204AD">
          <w:rPr>
            <w:lang w:val="en-GB"/>
          </w:rPr>
          <w:delText>in</w:delText>
        </w:r>
      </w:del>
      <w:ins w:id="1303" w:author="Corina Silvia Rueegg" w:date="2021-03-04T13:36:00Z">
        <w:del w:id="1304" w:author="Marit Bragelien Veierød" w:date="2021-03-05T08:25:00Z">
          <w:r w:rsidR="00871A10" w:rsidDel="00C204AD">
            <w:rPr>
              <w:lang w:val="en-GB"/>
            </w:rPr>
            <w:delText xml:space="preserve"> a</w:delText>
          </w:r>
        </w:del>
      </w:ins>
      <w:del w:id="1305" w:author="Marit Bragelien Veierød" w:date="2021-03-05T08:25:00Z">
        <w:r w:rsidR="00D70ED9" w:rsidRPr="00845A7D" w:rsidDel="00C204AD">
          <w:rPr>
            <w:lang w:val="en-GB"/>
          </w:rPr>
          <w:delText xml:space="preserve"> thin melanoma</w:delText>
        </w:r>
      </w:del>
      <w:ins w:id="1306" w:author="Corina Silvia Rueegg" w:date="2021-03-04T13:36:00Z">
        <w:del w:id="1307" w:author="Marit Bragelien Veierød" w:date="2021-03-05T08:25:00Z">
          <w:r w:rsidR="00871A10" w:rsidDel="00C204AD">
            <w:rPr>
              <w:lang w:val="en-GB"/>
            </w:rPr>
            <w:delText>.</w:delText>
          </w:r>
        </w:del>
      </w:ins>
      <w:del w:id="1308" w:author="Marit Bragelien Veierød" w:date="2021-03-05T08:25:00Z">
        <w:r w:rsidR="00D70ED9" w:rsidRPr="00845A7D" w:rsidDel="00C204AD">
          <w:rPr>
            <w:lang w:val="en-GB"/>
          </w:rPr>
          <w:delText>s where we now can study long-term survival.</w:delText>
        </w:r>
        <w:bookmarkEnd w:id="1272"/>
        <w:commentRangeEnd w:id="1273"/>
        <w:r w:rsidR="00F15296" w:rsidDel="00C204AD">
          <w:rPr>
            <w:rStyle w:val="CommentReference"/>
          </w:rPr>
          <w:commentReference w:id="1273"/>
        </w:r>
        <w:commentRangeEnd w:id="1274"/>
        <w:r w:rsidR="00C07D5E" w:rsidDel="00C204AD">
          <w:rPr>
            <w:rStyle w:val="CommentReference"/>
          </w:rPr>
          <w:commentReference w:id="1274"/>
        </w:r>
      </w:del>
    </w:p>
    <w:sectPr w:rsidR="0052305C" w:rsidRPr="00C90BD4" w:rsidSect="009045C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Marit Bragelien Veierød" w:date="2021-03-05T08:36:00Z" w:initials="MBV">
    <w:p w14:paraId="27529316" w14:textId="4553418D" w:rsidR="00C204AD" w:rsidRDefault="00C204AD">
      <w:pPr>
        <w:pStyle w:val="CommentText"/>
      </w:pPr>
      <w:r>
        <w:rPr>
          <w:rStyle w:val="CommentReference"/>
        </w:rPr>
        <w:annotationRef/>
      </w:r>
      <w:r>
        <w:t>Check that I have all here</w:t>
      </w:r>
      <w:r>
        <w:sym w:font="Wingdings" w:char="F04A"/>
      </w:r>
    </w:p>
  </w:comment>
  <w:comment w:id="220" w:author="Corina Silvia Rueegg" w:date="2021-03-04T12:14:00Z" w:initials="CSR">
    <w:p w14:paraId="556F22B1" w14:textId="3295DEED" w:rsidR="00AB0DAE" w:rsidRDefault="00AB0DAE">
      <w:pPr>
        <w:pStyle w:val="CommentText"/>
      </w:pPr>
      <w:r>
        <w:rPr>
          <w:rStyle w:val="CommentReference"/>
        </w:rPr>
        <w:annotationRef/>
      </w:r>
      <w:r>
        <w:t xml:space="preserve">Write out this abbreviation. </w:t>
      </w:r>
    </w:p>
  </w:comment>
  <w:comment w:id="227" w:author="Corina Silvia Rueegg" w:date="2021-03-04T13:26:00Z" w:initials="CSR">
    <w:p w14:paraId="04A36445" w14:textId="46EE5CBA" w:rsidR="00F15296" w:rsidRDefault="00F15296">
      <w:pPr>
        <w:pStyle w:val="CommentText"/>
      </w:pPr>
      <w:r>
        <w:rPr>
          <w:rStyle w:val="CommentReference"/>
        </w:rPr>
        <w:annotationRef/>
      </w:r>
      <w:r>
        <w:t xml:space="preserve">First or primary? Isn’t one of them enough? </w:t>
      </w:r>
    </w:p>
  </w:comment>
  <w:comment w:id="228" w:author="Reza Ghiasvand" w:date="2021-03-04T15:53:00Z" w:initials="RG">
    <w:p w14:paraId="61FBBC44" w14:textId="3C476426" w:rsidR="00CC2A7A" w:rsidRDefault="00CC2A7A">
      <w:pPr>
        <w:pStyle w:val="CommentText"/>
      </w:pPr>
      <w:r>
        <w:rPr>
          <w:rStyle w:val="CommentReference"/>
        </w:rPr>
        <w:annotationRef/>
      </w:r>
      <w:r>
        <w:t>No, one is not enough. First primary is correct.</w:t>
      </w:r>
    </w:p>
  </w:comment>
  <w:comment w:id="253" w:author="Adele Green" w:date="2021-03-05T10:36:00Z" w:initials="a">
    <w:p w14:paraId="49068BD8" w14:textId="7B503DF1" w:rsidR="00C07D5E" w:rsidRDefault="00C07D5E">
      <w:pPr>
        <w:pStyle w:val="CommentText"/>
      </w:pPr>
      <w:r>
        <w:rPr>
          <w:rStyle w:val="CommentReference"/>
        </w:rPr>
        <w:annotationRef/>
      </w:r>
      <w:r>
        <w:t>Do you really mean clinical stage—not T-stage? You have not shown clinical stage and we presume they are all Stage 1-2</w:t>
      </w:r>
    </w:p>
  </w:comment>
  <w:comment w:id="254" w:author="Marit Bragelien Veierød" w:date="2021-03-05T08:25:00Z" w:initials="MBV">
    <w:p w14:paraId="5C357D37" w14:textId="5C823C10" w:rsidR="00C204AD" w:rsidRDefault="00C204AD">
      <w:pPr>
        <w:pStyle w:val="CommentText"/>
      </w:pPr>
      <w:r>
        <w:rPr>
          <w:rStyle w:val="CommentReference"/>
        </w:rPr>
        <w:annotationRef/>
      </w:r>
      <w:r>
        <w:t>Raju, we include this variable in the table</w:t>
      </w:r>
    </w:p>
  </w:comment>
  <w:comment w:id="250" w:author="Adele Green" w:date="2021-03-05T10:18:00Z" w:initials="a">
    <w:p w14:paraId="1C53AFEB" w14:textId="27AEF611" w:rsidR="00CC486D" w:rsidRDefault="00CC486D">
      <w:pPr>
        <w:pStyle w:val="CommentText"/>
      </w:pPr>
      <w:r>
        <w:rPr>
          <w:rStyle w:val="CommentReference"/>
        </w:rPr>
        <w:annotationRef/>
      </w:r>
      <w:r>
        <w:t>Better to order these logically</w:t>
      </w:r>
    </w:p>
  </w:comment>
  <w:comment w:id="269" w:author="Adele Green" w:date="2021-03-05T10:27:00Z" w:initials="a">
    <w:p w14:paraId="1E5EC770" w14:textId="35709CAD" w:rsidR="00FA0B5A" w:rsidRDefault="00FA0B5A">
      <w:pPr>
        <w:pStyle w:val="CommentText"/>
      </w:pPr>
      <w:r>
        <w:rPr>
          <w:rStyle w:val="CommentReference"/>
        </w:rPr>
        <w:annotationRef/>
      </w:r>
      <w:r>
        <w:t xml:space="preserve">Since this is the main point, it </w:t>
      </w:r>
      <w:proofErr w:type="spellStart"/>
      <w:r>
        <w:t>wld</w:t>
      </w:r>
      <w:proofErr w:type="spellEnd"/>
      <w:r>
        <w:t xml:space="preserve"> be good to state them here, preferably sex-specific</w:t>
      </w:r>
    </w:p>
  </w:comment>
  <w:comment w:id="322" w:author="Adele Green" w:date="2021-03-05T10:29:00Z" w:initials="a">
    <w:p w14:paraId="621E9E3A" w14:textId="4BB7A679" w:rsidR="00C07D5E" w:rsidRDefault="00C07D5E">
      <w:pPr>
        <w:pStyle w:val="CommentText"/>
      </w:pPr>
      <w:r>
        <w:rPr>
          <w:rStyle w:val="CommentReference"/>
        </w:rPr>
        <w:annotationRef/>
      </w:r>
      <w:r>
        <w:t>Is this so interesting when narrow bands? I’d suggest just focus on max thickness</w:t>
      </w:r>
    </w:p>
  </w:comment>
  <w:comment w:id="335" w:author="Adele Green" w:date="2021-03-05T10:31:00Z" w:initials="a">
    <w:p w14:paraId="5F7A3C3C" w14:textId="7A9CE95A" w:rsidR="00C07D5E" w:rsidRDefault="00C07D5E">
      <w:pPr>
        <w:pStyle w:val="CommentText"/>
      </w:pPr>
      <w:r>
        <w:rPr>
          <w:rStyle w:val="CommentReference"/>
        </w:rPr>
        <w:annotationRef/>
      </w:r>
      <w:r>
        <w:t xml:space="preserve">84 and 85mm can’t be right??  Dec. </w:t>
      </w:r>
      <w:proofErr w:type="spellStart"/>
      <w:r>
        <w:t>pt</w:t>
      </w:r>
      <w:proofErr w:type="spellEnd"/>
      <w:r>
        <w:t xml:space="preserve"> missing? Have you checked the details of these incredible outliers?</w:t>
      </w:r>
    </w:p>
  </w:comment>
  <w:comment w:id="338" w:author="Marit Bragelien Veierød" w:date="2021-03-05T08:12:00Z" w:initials="MBV">
    <w:p w14:paraId="1FE996D5" w14:textId="1E38F29B" w:rsidR="00FB0E06" w:rsidRDefault="00FB0E06">
      <w:pPr>
        <w:pStyle w:val="CommentText"/>
      </w:pPr>
      <w:r>
        <w:rPr>
          <w:rStyle w:val="CommentReference"/>
        </w:rPr>
        <w:annotationRef/>
      </w:r>
      <w:r w:rsidR="00A80478">
        <w:t>USE THIS ORDER OF THE VARIABLES IN THE TABLE</w:t>
      </w:r>
      <w:r>
        <w:t>:</w:t>
      </w:r>
    </w:p>
    <w:p w14:paraId="51383C5D" w14:textId="5523E6B0" w:rsidR="00FB0E06" w:rsidRDefault="00FB0E06">
      <w:pPr>
        <w:pStyle w:val="CommentText"/>
      </w:pPr>
      <w:r>
        <w:t>Age</w:t>
      </w:r>
    </w:p>
    <w:p w14:paraId="1CDEC6B8" w14:textId="62647F9C" w:rsidR="00FB0E06" w:rsidRDefault="00FB0E06">
      <w:pPr>
        <w:pStyle w:val="CommentText"/>
      </w:pPr>
      <w:r>
        <w:t>Anatomic site</w:t>
      </w:r>
    </w:p>
    <w:p w14:paraId="44807BB5" w14:textId="3DD8B76B" w:rsidR="00FB0E06" w:rsidRDefault="00FB0E06">
      <w:pPr>
        <w:pStyle w:val="CommentText"/>
      </w:pPr>
      <w:r>
        <w:t>Histopathological subtype</w:t>
      </w:r>
    </w:p>
    <w:p w14:paraId="3E01698D" w14:textId="1888AD59" w:rsidR="00FB0E06" w:rsidRDefault="00FB0E06">
      <w:pPr>
        <w:pStyle w:val="CommentText"/>
      </w:pPr>
      <w:r>
        <w:t xml:space="preserve">Clinical stage </w:t>
      </w:r>
    </w:p>
    <w:p w14:paraId="7BCD4B74" w14:textId="280351B0" w:rsidR="00FB0E06" w:rsidRDefault="00FB0E06">
      <w:pPr>
        <w:pStyle w:val="CommentText"/>
      </w:pPr>
      <w:r>
        <w:t>Ulceration</w:t>
      </w:r>
    </w:p>
    <w:p w14:paraId="22619732" w14:textId="65B25FD8" w:rsidR="00FB0E06" w:rsidRDefault="00FB0E06">
      <w:pPr>
        <w:pStyle w:val="CommentText"/>
      </w:pPr>
      <w:proofErr w:type="spellStart"/>
      <w:r>
        <w:t>Tumour</w:t>
      </w:r>
      <w:proofErr w:type="spellEnd"/>
      <w:r>
        <w:t xml:space="preserve"> thickness</w:t>
      </w:r>
    </w:p>
    <w:p w14:paraId="0713BDB6" w14:textId="4E6EEB46" w:rsidR="00FB0E06" w:rsidRDefault="00FB0E06">
      <w:pPr>
        <w:pStyle w:val="CommentText"/>
      </w:pPr>
      <w:r>
        <w:t>T-stage</w:t>
      </w:r>
    </w:p>
    <w:p w14:paraId="1044C243" w14:textId="38DD320C" w:rsidR="00C204AD" w:rsidRDefault="00C204AD">
      <w:pPr>
        <w:pStyle w:val="CommentText"/>
      </w:pPr>
    </w:p>
    <w:p w14:paraId="721E67DB" w14:textId="7A466649" w:rsidR="00C204AD" w:rsidRDefault="00C204AD" w:rsidP="00C204AD">
      <w:pPr>
        <w:pStyle w:val="CommentText"/>
      </w:pPr>
      <w:r>
        <w:t xml:space="preserve">Clinical stage is added in response to Adele’s comment. </w:t>
      </w:r>
      <w:proofErr w:type="spellStart"/>
      <w:r>
        <w:t>Trude</w:t>
      </w:r>
      <w:proofErr w:type="spellEnd"/>
      <w:r>
        <w:t xml:space="preserve"> and I discussed and we think it is OK to have all stages in tab 1. The categories for Clinical stage: Local, Regional metastasis, Distant metastasis, Unspecified)</w:t>
      </w:r>
    </w:p>
    <w:p w14:paraId="18D5C88F" w14:textId="6B56DA38" w:rsidR="00C204AD" w:rsidRDefault="00C204AD">
      <w:pPr>
        <w:pStyle w:val="CommentText"/>
      </w:pPr>
    </w:p>
  </w:comment>
  <w:comment w:id="339" w:author="Raju Rimal" w:date="2021-03-05T09:41:00Z" w:initials="Mr.">
    <w:p w14:paraId="4224275A" w14:textId="635DB26A" w:rsidR="00524575" w:rsidRDefault="00524575">
      <w:pPr>
        <w:pStyle w:val="CommentText"/>
      </w:pPr>
      <w:r>
        <w:rPr>
          <w:rStyle w:val="CommentReference"/>
        </w:rPr>
        <w:annotationRef/>
      </w:r>
      <w:r>
        <w:t>What about Age at Diagnosis? (I suppose after Age)</w:t>
      </w:r>
    </w:p>
  </w:comment>
  <w:comment w:id="1273" w:author="Corina Silvia Rueegg" w:date="2021-03-04T13:35:00Z" w:initials="CSR">
    <w:p w14:paraId="2B2BF1E8" w14:textId="302FAEAD" w:rsidR="00F15296" w:rsidRDefault="00F15296">
      <w:pPr>
        <w:pStyle w:val="CommentText"/>
      </w:pPr>
      <w:r>
        <w:rPr>
          <w:rStyle w:val="CommentReference"/>
        </w:rPr>
        <w:annotationRef/>
      </w:r>
      <w:r>
        <w:t xml:space="preserve">These are two long and complicated sentences. If possible I would try to divide them in shorter ones. </w:t>
      </w:r>
    </w:p>
  </w:comment>
  <w:comment w:id="1274" w:author="Adele Green" w:date="2021-03-05T10:34:00Z" w:initials="a">
    <w:p w14:paraId="4D76FC27" w14:textId="3598FBF4" w:rsidR="00C07D5E" w:rsidRDefault="00C07D5E">
      <w:pPr>
        <w:pStyle w:val="CommentText"/>
      </w:pPr>
      <w:r>
        <w:rPr>
          <w:rStyle w:val="CommentReference"/>
        </w:rPr>
        <w:annotationRef/>
      </w:r>
      <w:r>
        <w:t>I would also consider dropping some of the future aims from abstract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529316" w15:done="1"/>
  <w15:commentEx w15:paraId="556F22B1" w15:done="0"/>
  <w15:commentEx w15:paraId="04A36445" w15:done="1"/>
  <w15:commentEx w15:paraId="61FBBC44" w15:paraIdParent="04A36445" w15:done="1"/>
  <w15:commentEx w15:paraId="49068BD8" w15:done="1"/>
  <w15:commentEx w15:paraId="5C357D37" w15:paraIdParent="49068BD8" w15:done="1"/>
  <w15:commentEx w15:paraId="1C53AFEB" w15:done="1"/>
  <w15:commentEx w15:paraId="1E5EC770" w15:done="1"/>
  <w15:commentEx w15:paraId="621E9E3A" w15:done="0"/>
  <w15:commentEx w15:paraId="5F7A3C3C" w15:done="0"/>
  <w15:commentEx w15:paraId="18D5C88F" w15:done="1"/>
  <w15:commentEx w15:paraId="4224275A" w15:paraIdParent="18D5C88F" w15:done="1"/>
  <w15:commentEx w15:paraId="2B2BF1E8" w15:done="1"/>
  <w15:commentEx w15:paraId="4D76FC27" w15:paraIdParent="2B2BF1E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7B50" w16cex:dateUtc="2021-03-05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529316" w16cid:durableId="23EC76B3"/>
  <w16cid:commentId w16cid:paraId="556F22B1" w16cid:durableId="23EC81BC"/>
  <w16cid:commentId w16cid:paraId="04A36445" w16cid:durableId="23EC81BD"/>
  <w16cid:commentId w16cid:paraId="61FBBC44" w16cid:durableId="23EC81BE"/>
  <w16cid:commentId w16cid:paraId="49068BD8" w16cid:durableId="23EC8843"/>
  <w16cid:commentId w16cid:paraId="5C357D37" w16cid:durableId="23EC76B8"/>
  <w16cid:commentId w16cid:paraId="1C53AFEB" w16cid:durableId="23EC8409"/>
  <w16cid:commentId w16cid:paraId="1E5EC770" w16cid:durableId="23EC85F5"/>
  <w16cid:commentId w16cid:paraId="621E9E3A" w16cid:durableId="23EC8688"/>
  <w16cid:commentId w16cid:paraId="5F7A3C3C" w16cid:durableId="23EC8710"/>
  <w16cid:commentId w16cid:paraId="18D5C88F" w16cid:durableId="23EC76BD"/>
  <w16cid:commentId w16cid:paraId="4224275A" w16cid:durableId="23EC7B50"/>
  <w16cid:commentId w16cid:paraId="2B2BF1E8" w16cid:durableId="23EC81C1"/>
  <w16cid:commentId w16cid:paraId="4D76FC27" w16cid:durableId="23EC87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E2ACF" w14:textId="77777777" w:rsidR="00EC74B6" w:rsidRDefault="00EC74B6">
      <w:pPr>
        <w:spacing w:after="0"/>
      </w:pPr>
      <w:r>
        <w:separator/>
      </w:r>
    </w:p>
  </w:endnote>
  <w:endnote w:type="continuationSeparator" w:id="0">
    <w:p w14:paraId="19B8A058" w14:textId="77777777" w:rsidR="00EC74B6" w:rsidRDefault="00EC7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DFEA6" w14:textId="77777777" w:rsidR="00EC74B6" w:rsidRDefault="00EC74B6">
      <w:r>
        <w:separator/>
      </w:r>
    </w:p>
  </w:footnote>
  <w:footnote w:type="continuationSeparator" w:id="0">
    <w:p w14:paraId="4F5158F9" w14:textId="77777777" w:rsidR="00EC74B6" w:rsidRDefault="00EC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999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5"/>
  </w:num>
  <w:num w:numId="6">
    <w:abstractNumId w:val="14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t Bragelien Veierød">
    <w15:presenceInfo w15:providerId="AD" w15:userId="S-1-5-21-1927809936-1189766144-1318725885-11324"/>
  </w15:person>
  <w15:person w15:author="Adele Green">
    <w15:presenceInfo w15:providerId="AD" w15:userId="S-1-5-21-2919783231-549102502-4132752465-1250"/>
  </w15:person>
  <w15:person w15:author="Corina Silvia Rueegg">
    <w15:presenceInfo w15:providerId="AD" w15:userId="S-1-5-21-1927809936-1189766144-1318725885-527888"/>
  </w15:person>
  <w15:person w15:author="Reza Ghiasvand">
    <w15:presenceInfo w15:providerId="AD" w15:userId="S-1-5-21-3653895966-3080412086-2170551197-16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sDel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TY0sbQ0MzY1NTFX0lEKTi0uzszPAykwrAUAtQ/xCSwAAAA="/>
  </w:docVars>
  <w:rsids>
    <w:rsidRoot w:val="00590D07"/>
    <w:rsid w:val="00004B59"/>
    <w:rsid w:val="00011C8B"/>
    <w:rsid w:val="000132C3"/>
    <w:rsid w:val="00014F78"/>
    <w:rsid w:val="0004516C"/>
    <w:rsid w:val="00055579"/>
    <w:rsid w:val="0005721E"/>
    <w:rsid w:val="00062F11"/>
    <w:rsid w:val="00066062"/>
    <w:rsid w:val="00066D1F"/>
    <w:rsid w:val="00073275"/>
    <w:rsid w:val="0007575D"/>
    <w:rsid w:val="00075835"/>
    <w:rsid w:val="00085354"/>
    <w:rsid w:val="00090ACB"/>
    <w:rsid w:val="000A6A83"/>
    <w:rsid w:val="000C08AB"/>
    <w:rsid w:val="000E0590"/>
    <w:rsid w:val="0010256C"/>
    <w:rsid w:val="00130EB6"/>
    <w:rsid w:val="0013685A"/>
    <w:rsid w:val="0016773D"/>
    <w:rsid w:val="001A356C"/>
    <w:rsid w:val="001C0B2F"/>
    <w:rsid w:val="001D4D30"/>
    <w:rsid w:val="001F6262"/>
    <w:rsid w:val="001F6B81"/>
    <w:rsid w:val="00203875"/>
    <w:rsid w:val="002058FE"/>
    <w:rsid w:val="00206524"/>
    <w:rsid w:val="00237F5C"/>
    <w:rsid w:val="002415F7"/>
    <w:rsid w:val="002444E6"/>
    <w:rsid w:val="00262D79"/>
    <w:rsid w:val="00271AD2"/>
    <w:rsid w:val="002A4AD8"/>
    <w:rsid w:val="002A5630"/>
    <w:rsid w:val="002A65EA"/>
    <w:rsid w:val="002E4BC3"/>
    <w:rsid w:val="002E5B7F"/>
    <w:rsid w:val="00304960"/>
    <w:rsid w:val="00313064"/>
    <w:rsid w:val="00327953"/>
    <w:rsid w:val="00366C2B"/>
    <w:rsid w:val="003873B1"/>
    <w:rsid w:val="003874BD"/>
    <w:rsid w:val="003C4995"/>
    <w:rsid w:val="003D1703"/>
    <w:rsid w:val="003E0614"/>
    <w:rsid w:val="003E2B77"/>
    <w:rsid w:val="003E5483"/>
    <w:rsid w:val="003E669A"/>
    <w:rsid w:val="003E7932"/>
    <w:rsid w:val="003F3C90"/>
    <w:rsid w:val="00412421"/>
    <w:rsid w:val="00436F93"/>
    <w:rsid w:val="00456A38"/>
    <w:rsid w:val="0047205E"/>
    <w:rsid w:val="0048305C"/>
    <w:rsid w:val="00491BDF"/>
    <w:rsid w:val="004A06D5"/>
    <w:rsid w:val="004C44B0"/>
    <w:rsid w:val="004D7862"/>
    <w:rsid w:val="004E29B3"/>
    <w:rsid w:val="00501F13"/>
    <w:rsid w:val="005032B9"/>
    <w:rsid w:val="0052305C"/>
    <w:rsid w:val="00524575"/>
    <w:rsid w:val="00531B4F"/>
    <w:rsid w:val="00541882"/>
    <w:rsid w:val="00567BCF"/>
    <w:rsid w:val="00571149"/>
    <w:rsid w:val="00582B9D"/>
    <w:rsid w:val="0058603D"/>
    <w:rsid w:val="00590D07"/>
    <w:rsid w:val="005977BA"/>
    <w:rsid w:val="005C36CF"/>
    <w:rsid w:val="005C61BB"/>
    <w:rsid w:val="005D06D1"/>
    <w:rsid w:val="005F5F4E"/>
    <w:rsid w:val="0061310C"/>
    <w:rsid w:val="00614259"/>
    <w:rsid w:val="00625395"/>
    <w:rsid w:val="00645511"/>
    <w:rsid w:val="006845B6"/>
    <w:rsid w:val="006B471F"/>
    <w:rsid w:val="006B6346"/>
    <w:rsid w:val="006B77F7"/>
    <w:rsid w:val="006D06BE"/>
    <w:rsid w:val="006D54AC"/>
    <w:rsid w:val="006E240E"/>
    <w:rsid w:val="006E56DB"/>
    <w:rsid w:val="006E7EB1"/>
    <w:rsid w:val="006F2156"/>
    <w:rsid w:val="006F2FA4"/>
    <w:rsid w:val="006F6D4C"/>
    <w:rsid w:val="007006AF"/>
    <w:rsid w:val="00720CBF"/>
    <w:rsid w:val="00721FE5"/>
    <w:rsid w:val="0074446D"/>
    <w:rsid w:val="007477F7"/>
    <w:rsid w:val="00756560"/>
    <w:rsid w:val="00766ACA"/>
    <w:rsid w:val="00773BA8"/>
    <w:rsid w:val="00784D58"/>
    <w:rsid w:val="007A094C"/>
    <w:rsid w:val="007A1EE8"/>
    <w:rsid w:val="007A51C1"/>
    <w:rsid w:val="007E164E"/>
    <w:rsid w:val="007E3C14"/>
    <w:rsid w:val="008357CC"/>
    <w:rsid w:val="00842BA6"/>
    <w:rsid w:val="00843482"/>
    <w:rsid w:val="00844D0C"/>
    <w:rsid w:val="00845A7D"/>
    <w:rsid w:val="00856CDE"/>
    <w:rsid w:val="00856EFB"/>
    <w:rsid w:val="008702C1"/>
    <w:rsid w:val="00871A10"/>
    <w:rsid w:val="008768BB"/>
    <w:rsid w:val="0088753F"/>
    <w:rsid w:val="008903EE"/>
    <w:rsid w:val="008979B5"/>
    <w:rsid w:val="008A0915"/>
    <w:rsid w:val="008D6863"/>
    <w:rsid w:val="008D76EA"/>
    <w:rsid w:val="008E714A"/>
    <w:rsid w:val="008F0BF9"/>
    <w:rsid w:val="008F545C"/>
    <w:rsid w:val="00902553"/>
    <w:rsid w:val="0090326F"/>
    <w:rsid w:val="00903C50"/>
    <w:rsid w:val="009045C8"/>
    <w:rsid w:val="00913867"/>
    <w:rsid w:val="00927DB6"/>
    <w:rsid w:val="00927E54"/>
    <w:rsid w:val="00944264"/>
    <w:rsid w:val="00982EDB"/>
    <w:rsid w:val="00995C0A"/>
    <w:rsid w:val="009A0B82"/>
    <w:rsid w:val="009B4D99"/>
    <w:rsid w:val="009C2226"/>
    <w:rsid w:val="009F08E2"/>
    <w:rsid w:val="009F1942"/>
    <w:rsid w:val="009F2085"/>
    <w:rsid w:val="00A0439A"/>
    <w:rsid w:val="00A214E3"/>
    <w:rsid w:val="00A347B1"/>
    <w:rsid w:val="00A35405"/>
    <w:rsid w:val="00A43183"/>
    <w:rsid w:val="00A47731"/>
    <w:rsid w:val="00A6688B"/>
    <w:rsid w:val="00A80478"/>
    <w:rsid w:val="00A8338D"/>
    <w:rsid w:val="00A86015"/>
    <w:rsid w:val="00AB0DAE"/>
    <w:rsid w:val="00AB1203"/>
    <w:rsid w:val="00AC5E51"/>
    <w:rsid w:val="00B36105"/>
    <w:rsid w:val="00B45817"/>
    <w:rsid w:val="00B56B0B"/>
    <w:rsid w:val="00B60081"/>
    <w:rsid w:val="00B67A22"/>
    <w:rsid w:val="00B67A48"/>
    <w:rsid w:val="00B86B75"/>
    <w:rsid w:val="00B92216"/>
    <w:rsid w:val="00B924E0"/>
    <w:rsid w:val="00BA7B78"/>
    <w:rsid w:val="00BC1D1D"/>
    <w:rsid w:val="00BC48D5"/>
    <w:rsid w:val="00BE386A"/>
    <w:rsid w:val="00BE5026"/>
    <w:rsid w:val="00C07D5E"/>
    <w:rsid w:val="00C14B73"/>
    <w:rsid w:val="00C15942"/>
    <w:rsid w:val="00C204AD"/>
    <w:rsid w:val="00C32456"/>
    <w:rsid w:val="00C36279"/>
    <w:rsid w:val="00C41088"/>
    <w:rsid w:val="00C813AF"/>
    <w:rsid w:val="00C875C0"/>
    <w:rsid w:val="00C90BD4"/>
    <w:rsid w:val="00C959E7"/>
    <w:rsid w:val="00CA32CD"/>
    <w:rsid w:val="00CA37CB"/>
    <w:rsid w:val="00CB37B4"/>
    <w:rsid w:val="00CC2A7A"/>
    <w:rsid w:val="00CC486D"/>
    <w:rsid w:val="00CD35E6"/>
    <w:rsid w:val="00CD636E"/>
    <w:rsid w:val="00CF4793"/>
    <w:rsid w:val="00D177E4"/>
    <w:rsid w:val="00D31539"/>
    <w:rsid w:val="00D31BF1"/>
    <w:rsid w:val="00D35655"/>
    <w:rsid w:val="00D35DDA"/>
    <w:rsid w:val="00D36494"/>
    <w:rsid w:val="00D37BC9"/>
    <w:rsid w:val="00D42659"/>
    <w:rsid w:val="00D4476E"/>
    <w:rsid w:val="00D5198B"/>
    <w:rsid w:val="00D51DE1"/>
    <w:rsid w:val="00D6214B"/>
    <w:rsid w:val="00D70ED9"/>
    <w:rsid w:val="00D74FDA"/>
    <w:rsid w:val="00D762D0"/>
    <w:rsid w:val="00D94F5C"/>
    <w:rsid w:val="00D9696D"/>
    <w:rsid w:val="00DB707C"/>
    <w:rsid w:val="00DC7532"/>
    <w:rsid w:val="00DD355B"/>
    <w:rsid w:val="00DD6C2F"/>
    <w:rsid w:val="00E00199"/>
    <w:rsid w:val="00E0020E"/>
    <w:rsid w:val="00E315A3"/>
    <w:rsid w:val="00E34995"/>
    <w:rsid w:val="00E41A17"/>
    <w:rsid w:val="00E64F2C"/>
    <w:rsid w:val="00E661D1"/>
    <w:rsid w:val="00EC74B6"/>
    <w:rsid w:val="00EF20D6"/>
    <w:rsid w:val="00F0033D"/>
    <w:rsid w:val="00F15296"/>
    <w:rsid w:val="00F17778"/>
    <w:rsid w:val="00F24F22"/>
    <w:rsid w:val="00F274B2"/>
    <w:rsid w:val="00F37124"/>
    <w:rsid w:val="00F53CCE"/>
    <w:rsid w:val="00F8532F"/>
    <w:rsid w:val="00F8651E"/>
    <w:rsid w:val="00F8719B"/>
    <w:rsid w:val="00F97C13"/>
    <w:rsid w:val="00FA0B5A"/>
    <w:rsid w:val="00FB0E06"/>
    <w:rsid w:val="00FB3F14"/>
    <w:rsid w:val="00FB70BD"/>
    <w:rsid w:val="00FC6F9E"/>
    <w:rsid w:val="00FD2726"/>
    <w:rsid w:val="00FD3C3E"/>
    <w:rsid w:val="00FE25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B950822"/>
  <w15:docId w15:val="{E1018496-112F-0847-9CAD-A2148FE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  <w:rPr>
      <w:sz w:val="22"/>
    </w:r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  <w:rPrChange w:id="0" w:author="Raju Rimal" w:date="2021-03-05T12:18:00Z">
        <w:rPr>
          <w:lang w:val="en-GB"/>
        </w:rPr>
      </w:rPrChange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6825A-3697-8541-9716-DF1C108A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Tenth World Congress of Melanoma in Conjuction with 17th EADO Congress</dc:title>
  <dc:creator>Raju Rimal</dc:creator>
  <cp:keywords/>
  <cp:lastModifiedBy>Raju Rimal</cp:lastModifiedBy>
  <cp:revision>46</cp:revision>
  <cp:lastPrinted>2021-03-04T07:19:00Z</cp:lastPrinted>
  <dcterms:created xsi:type="dcterms:W3CDTF">2021-03-05T08:36:00Z</dcterms:created>
  <dcterms:modified xsi:type="dcterms:W3CDTF">2021-03-05T11:30:00Z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02, 2021</vt:lpwstr>
  </property>
  <property fmtid="{D5CDD505-2E9C-101B-9397-08002B2CF9AE}" pid="3" name="output">
    <vt:lpwstr/>
  </property>
  <property fmtid="{D5CDD505-2E9C-101B-9397-08002B2CF9AE}" pid="4" name="subtitle">
    <vt:lpwstr>April 15-17, 2021</vt:lpwstr>
  </property>
</Properties>
</file>